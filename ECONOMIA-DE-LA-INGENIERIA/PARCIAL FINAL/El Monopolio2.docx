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1D0" w:rsidRPr="00E341D0" w:rsidRDefault="00E341D0" w:rsidP="00E341D0">
      <w:pPr>
        <w:shd w:val="clear" w:color="auto" w:fill="FFFFFF"/>
        <w:spacing w:after="225" w:line="240" w:lineRule="auto"/>
        <w:outlineLvl w:val="0"/>
        <w:rPr>
          <w:rFonts w:ascii="Georgia" w:eastAsia="Times New Roman" w:hAnsi="Georgia" w:cs="Arial"/>
          <w:color w:val="AA0000"/>
          <w:spacing w:val="-15"/>
          <w:kern w:val="36"/>
          <w:sz w:val="39"/>
          <w:szCs w:val="39"/>
          <w:lang w:eastAsia="es-ES"/>
        </w:rPr>
      </w:pPr>
      <w:r w:rsidRPr="00E341D0">
        <w:rPr>
          <w:rFonts w:ascii="Georgia" w:eastAsia="Times New Roman" w:hAnsi="Georgia" w:cs="Arial"/>
          <w:color w:val="AA0000"/>
          <w:spacing w:val="-15"/>
          <w:kern w:val="36"/>
          <w:sz w:val="39"/>
          <w:szCs w:val="39"/>
          <w:lang w:eastAsia="es-ES"/>
        </w:rPr>
        <w:t>El Monopolio</w:t>
      </w:r>
    </w:p>
    <w:p w:rsidR="00E341D0" w:rsidRPr="00E341D0" w:rsidRDefault="00E341D0" w:rsidP="00E341D0">
      <w:pPr>
        <w:shd w:val="clear" w:color="auto" w:fill="FFFFFF"/>
        <w:spacing w:after="150" w:line="240" w:lineRule="atLeast"/>
        <w:rPr>
          <w:ins w:id="0" w:author="Unknown"/>
          <w:rFonts w:ascii="Arial" w:eastAsia="Times New Roman" w:hAnsi="Arial" w:cs="Arial"/>
          <w:color w:val="445555"/>
          <w:sz w:val="18"/>
          <w:szCs w:val="18"/>
          <w:lang w:eastAsia="es-ES"/>
        </w:rPr>
      </w:pPr>
    </w:p>
    <w:p w:rsidR="00E341D0" w:rsidRPr="00E341D0" w:rsidRDefault="00E341D0" w:rsidP="00E341D0">
      <w:pPr>
        <w:shd w:val="clear" w:color="auto" w:fill="FFFFFF"/>
        <w:spacing w:after="0" w:line="270" w:lineRule="atLeast"/>
        <w:rPr>
          <w:ins w:id="1" w:author="Unknown"/>
          <w:rFonts w:ascii="Georgia" w:eastAsia="Times New Roman" w:hAnsi="Georgia" w:cs="Arial"/>
          <w:color w:val="445555"/>
          <w:sz w:val="21"/>
          <w:szCs w:val="21"/>
          <w:lang w:eastAsia="es-ES"/>
        </w:rPr>
      </w:pPr>
    </w:p>
    <w:bookmarkStart w:id="2" w:name="_GoBack"/>
    <w:bookmarkEnd w:id="2"/>
    <w:p w:rsidR="00E341D0" w:rsidRPr="00E341D0" w:rsidRDefault="00E341D0" w:rsidP="00E341D0">
      <w:pPr>
        <w:numPr>
          <w:ilvl w:val="0"/>
          <w:numId w:val="1"/>
        </w:numPr>
        <w:shd w:val="clear" w:color="auto" w:fill="FFFFFF"/>
        <w:spacing w:after="100" w:afterAutospacing="1" w:line="270" w:lineRule="atLeast"/>
        <w:ind w:left="525"/>
        <w:rPr>
          <w:ins w:id="3" w:author="Unknown"/>
          <w:rFonts w:ascii="Georgia" w:eastAsia="Times New Roman" w:hAnsi="Georgia" w:cs="Arial"/>
          <w:color w:val="445555"/>
          <w:sz w:val="21"/>
          <w:szCs w:val="21"/>
          <w:lang w:eastAsia="es-ES"/>
        </w:rPr>
      </w:pPr>
      <w:ins w:id="4" w:author="Unknown">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"https://www.monografias.com/trabajos39/el-monopolio/el-monopolio.shtml" \l "concepto"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b/>
            <w:bCs/>
            <w:color w:val="0248B0"/>
            <w:sz w:val="21"/>
            <w:szCs w:val="21"/>
            <w:u w:val="single"/>
            <w:lang w:eastAsia="es-ES"/>
          </w:rPr>
          <w:t>Concepto</w:t>
        </w:r>
        <w:r w:rsidRPr="00E341D0">
          <w:rPr>
            <w:rFonts w:ascii="Georgia" w:eastAsia="Times New Roman" w:hAnsi="Georgia" w:cs="Arial"/>
            <w:color w:val="445555"/>
            <w:sz w:val="21"/>
            <w:szCs w:val="21"/>
            <w:lang w:eastAsia="es-ES"/>
          </w:rPr>
          <w:fldChar w:fldCharType="end"/>
        </w:r>
      </w:ins>
    </w:p>
    <w:p w:rsidR="00E341D0" w:rsidRPr="00E341D0" w:rsidRDefault="00E341D0" w:rsidP="00E341D0">
      <w:pPr>
        <w:numPr>
          <w:ilvl w:val="0"/>
          <w:numId w:val="1"/>
        </w:numPr>
        <w:shd w:val="clear" w:color="auto" w:fill="FFFFFF"/>
        <w:spacing w:after="100" w:afterAutospacing="1" w:line="270" w:lineRule="atLeast"/>
        <w:ind w:left="525"/>
        <w:rPr>
          <w:ins w:id="5" w:author="Unknown"/>
          <w:rFonts w:ascii="Georgia" w:eastAsia="Times New Roman" w:hAnsi="Georgia" w:cs="Arial"/>
          <w:color w:val="445555"/>
          <w:sz w:val="21"/>
          <w:szCs w:val="21"/>
          <w:lang w:eastAsia="es-ES"/>
        </w:rPr>
      </w:pPr>
      <w:ins w:id="6" w:author="Unknown">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"https://www.monografias.com/trabajos39/el-monopolio/el-monopolio.shtml" \l "origen"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b/>
            <w:bCs/>
            <w:color w:val="0248B0"/>
            <w:sz w:val="21"/>
            <w:szCs w:val="21"/>
            <w:u w:val="single"/>
            <w:lang w:eastAsia="es-ES"/>
          </w:rPr>
          <w:t>Origen</w:t>
        </w:r>
        <w:r w:rsidRPr="00E341D0">
          <w:rPr>
            <w:rFonts w:ascii="Georgia" w:eastAsia="Times New Roman" w:hAnsi="Georgia" w:cs="Arial"/>
            <w:color w:val="445555"/>
            <w:sz w:val="21"/>
            <w:szCs w:val="21"/>
            <w:lang w:eastAsia="es-ES"/>
          </w:rPr>
          <w:fldChar w:fldCharType="end"/>
        </w:r>
      </w:ins>
    </w:p>
    <w:p w:rsidR="00E341D0" w:rsidRPr="00E341D0" w:rsidRDefault="00E341D0" w:rsidP="00E341D0">
      <w:pPr>
        <w:numPr>
          <w:ilvl w:val="0"/>
          <w:numId w:val="1"/>
        </w:numPr>
        <w:shd w:val="clear" w:color="auto" w:fill="FFFFFF"/>
        <w:spacing w:after="100" w:afterAutospacing="1" w:line="270" w:lineRule="atLeast"/>
        <w:ind w:left="525"/>
        <w:rPr>
          <w:ins w:id="7" w:author="Unknown"/>
          <w:rFonts w:ascii="Georgia" w:eastAsia="Times New Roman" w:hAnsi="Georgia" w:cs="Arial"/>
          <w:color w:val="445555"/>
          <w:sz w:val="21"/>
          <w:szCs w:val="21"/>
          <w:lang w:eastAsia="es-ES"/>
        </w:rPr>
      </w:pPr>
      <w:ins w:id="8" w:author="Unknown">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"https://www.monografias.com/trabajos39/el-monopolio/el-monopolio.shtml" \l "decis"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b/>
            <w:bCs/>
            <w:color w:val="0248B0"/>
            <w:sz w:val="21"/>
            <w:szCs w:val="21"/>
            <w:u w:val="single"/>
            <w:lang w:eastAsia="es-ES"/>
          </w:rPr>
          <w:t>Decisiones de producción y precio</w:t>
        </w:r>
        <w:r w:rsidRPr="00E341D0">
          <w:rPr>
            <w:rFonts w:ascii="Georgia" w:eastAsia="Times New Roman" w:hAnsi="Georgia" w:cs="Arial"/>
            <w:color w:val="445555"/>
            <w:sz w:val="21"/>
            <w:szCs w:val="21"/>
            <w:lang w:eastAsia="es-ES"/>
          </w:rPr>
          <w:fldChar w:fldCharType="end"/>
        </w:r>
      </w:ins>
    </w:p>
    <w:p w:rsidR="00E341D0" w:rsidRPr="00E341D0" w:rsidRDefault="00E341D0" w:rsidP="00E341D0">
      <w:pPr>
        <w:numPr>
          <w:ilvl w:val="0"/>
          <w:numId w:val="1"/>
        </w:numPr>
        <w:shd w:val="clear" w:color="auto" w:fill="FFFFFF"/>
        <w:spacing w:after="100" w:afterAutospacing="1" w:line="270" w:lineRule="atLeast"/>
        <w:ind w:left="525"/>
        <w:rPr>
          <w:ins w:id="9" w:author="Unknown"/>
          <w:rFonts w:ascii="Georgia" w:eastAsia="Times New Roman" w:hAnsi="Georgia" w:cs="Arial"/>
          <w:color w:val="445555"/>
          <w:sz w:val="21"/>
          <w:szCs w:val="21"/>
          <w:lang w:eastAsia="es-ES"/>
        </w:rPr>
      </w:pPr>
      <w:ins w:id="10" w:author="Unknown">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"https://www.monografias.com/trabajos39/el-monopolio/el-monopolio2.shtml" \l "determ"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b/>
            <w:bCs/>
            <w:color w:val="0248B0"/>
            <w:sz w:val="21"/>
            <w:szCs w:val="21"/>
            <w:u w:val="single"/>
            <w:lang w:eastAsia="es-ES"/>
          </w:rPr>
          <w:t>Determinación del precio</w:t>
        </w:r>
        <w:r w:rsidRPr="00E341D0">
          <w:rPr>
            <w:rFonts w:ascii="Georgia" w:eastAsia="Times New Roman" w:hAnsi="Georgia" w:cs="Arial"/>
            <w:color w:val="445555"/>
            <w:sz w:val="21"/>
            <w:szCs w:val="21"/>
            <w:lang w:eastAsia="es-ES"/>
          </w:rPr>
          <w:fldChar w:fldCharType="end"/>
        </w:r>
      </w:ins>
    </w:p>
    <w:p w:rsidR="00E341D0" w:rsidRPr="00E341D0" w:rsidRDefault="00E341D0" w:rsidP="00E341D0">
      <w:pPr>
        <w:numPr>
          <w:ilvl w:val="0"/>
          <w:numId w:val="1"/>
        </w:numPr>
        <w:shd w:val="clear" w:color="auto" w:fill="FFFFFF"/>
        <w:spacing w:after="100" w:afterAutospacing="1" w:line="270" w:lineRule="atLeast"/>
        <w:ind w:left="525"/>
        <w:rPr>
          <w:ins w:id="11" w:author="Unknown"/>
          <w:rFonts w:ascii="Georgia" w:eastAsia="Times New Roman" w:hAnsi="Georgia" w:cs="Arial"/>
          <w:color w:val="445555"/>
          <w:sz w:val="21"/>
          <w:szCs w:val="21"/>
          <w:lang w:eastAsia="es-ES"/>
        </w:rPr>
      </w:pPr>
      <w:ins w:id="12" w:author="Unknown">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"https://www.monografias.com/trabajos39/el-monopolio/el-monopolio2.shtml" \l "benefic"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b/>
            <w:bCs/>
            <w:color w:val="0248B0"/>
            <w:sz w:val="21"/>
            <w:szCs w:val="21"/>
            <w:u w:val="single"/>
            <w:lang w:eastAsia="es-ES"/>
          </w:rPr>
          <w:t>Beneficio obtenido por un monopolio</w:t>
        </w:r>
        <w:r w:rsidRPr="00E341D0">
          <w:rPr>
            <w:rFonts w:ascii="Georgia" w:eastAsia="Times New Roman" w:hAnsi="Georgia" w:cs="Arial"/>
            <w:color w:val="445555"/>
            <w:sz w:val="21"/>
            <w:szCs w:val="21"/>
            <w:lang w:eastAsia="es-ES"/>
          </w:rPr>
          <w:fldChar w:fldCharType="end"/>
        </w:r>
      </w:ins>
    </w:p>
    <w:p w:rsidR="00E341D0" w:rsidRPr="00E341D0" w:rsidRDefault="00E341D0" w:rsidP="00E341D0">
      <w:pPr>
        <w:numPr>
          <w:ilvl w:val="0"/>
          <w:numId w:val="1"/>
        </w:numPr>
        <w:shd w:val="clear" w:color="auto" w:fill="FFFFFF"/>
        <w:spacing w:after="100" w:afterAutospacing="1" w:line="270" w:lineRule="atLeast"/>
        <w:ind w:left="525"/>
        <w:rPr>
          <w:ins w:id="13" w:author="Unknown"/>
          <w:rFonts w:ascii="Georgia" w:eastAsia="Times New Roman" w:hAnsi="Georgia" w:cs="Arial"/>
          <w:color w:val="445555"/>
          <w:sz w:val="21"/>
          <w:szCs w:val="21"/>
          <w:lang w:eastAsia="es-ES"/>
        </w:rPr>
      </w:pPr>
      <w:ins w:id="14" w:author="Unknown">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"https://www.monografias.com/trabajos39/el-monopolio/el-monopolio2.shtml" \l "maxim"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b/>
            <w:bCs/>
            <w:color w:val="0248B0"/>
            <w:sz w:val="21"/>
            <w:szCs w:val="21"/>
            <w:u w:val="single"/>
            <w:lang w:eastAsia="es-ES"/>
          </w:rPr>
          <w:t>¿Maximiza el monopolio el beneficio de la sociedad?</w:t>
        </w:r>
        <w:r w:rsidRPr="00E341D0">
          <w:rPr>
            <w:rFonts w:ascii="Georgia" w:eastAsia="Times New Roman" w:hAnsi="Georgia" w:cs="Arial"/>
            <w:color w:val="445555"/>
            <w:sz w:val="21"/>
            <w:szCs w:val="21"/>
            <w:lang w:eastAsia="es-ES"/>
          </w:rPr>
          <w:fldChar w:fldCharType="end"/>
        </w:r>
      </w:ins>
    </w:p>
    <w:p w:rsidR="00E341D0" w:rsidRPr="00E341D0" w:rsidRDefault="00E341D0" w:rsidP="00E341D0">
      <w:pPr>
        <w:numPr>
          <w:ilvl w:val="0"/>
          <w:numId w:val="1"/>
        </w:numPr>
        <w:shd w:val="clear" w:color="auto" w:fill="FFFFFF"/>
        <w:spacing w:after="100" w:afterAutospacing="1" w:line="270" w:lineRule="atLeast"/>
        <w:ind w:left="525"/>
        <w:rPr>
          <w:ins w:id="15" w:author="Unknown"/>
          <w:rFonts w:ascii="Georgia" w:eastAsia="Times New Roman" w:hAnsi="Georgia" w:cs="Arial"/>
          <w:color w:val="445555"/>
          <w:sz w:val="21"/>
          <w:szCs w:val="21"/>
          <w:lang w:eastAsia="es-ES"/>
        </w:rPr>
      </w:pPr>
      <w:ins w:id="16" w:author="Unknown">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"https://www.monografias.com/trabajos39/el-monopolio/el-monopolio2.shtml" \l "discrim"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b/>
            <w:bCs/>
            <w:color w:val="0248B0"/>
            <w:sz w:val="21"/>
            <w:szCs w:val="21"/>
            <w:u w:val="single"/>
            <w:lang w:eastAsia="es-ES"/>
          </w:rPr>
          <w:t>Discriminación de precios</w:t>
        </w:r>
        <w:r w:rsidRPr="00E341D0">
          <w:rPr>
            <w:rFonts w:ascii="Georgia" w:eastAsia="Times New Roman" w:hAnsi="Georgia" w:cs="Arial"/>
            <w:color w:val="445555"/>
            <w:sz w:val="21"/>
            <w:szCs w:val="21"/>
            <w:lang w:eastAsia="es-ES"/>
          </w:rPr>
          <w:fldChar w:fldCharType="end"/>
        </w:r>
      </w:ins>
    </w:p>
    <w:p w:rsidR="00E341D0" w:rsidRPr="00E341D0" w:rsidRDefault="00E341D0" w:rsidP="00E341D0">
      <w:pPr>
        <w:numPr>
          <w:ilvl w:val="0"/>
          <w:numId w:val="1"/>
        </w:numPr>
        <w:shd w:val="clear" w:color="auto" w:fill="FFFFFF"/>
        <w:spacing w:after="100" w:afterAutospacing="1" w:line="270" w:lineRule="atLeast"/>
        <w:ind w:left="525"/>
        <w:rPr>
          <w:ins w:id="17" w:author="Unknown"/>
          <w:rFonts w:ascii="Georgia" w:eastAsia="Times New Roman" w:hAnsi="Georgia" w:cs="Arial"/>
          <w:color w:val="445555"/>
          <w:sz w:val="21"/>
          <w:szCs w:val="21"/>
          <w:lang w:eastAsia="es-ES"/>
        </w:rPr>
      </w:pPr>
      <w:ins w:id="18" w:author="Unknown">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"https://www.monografias.com/trabajos39/el-monopolio/el-monopolio2.shtml" \l "caso"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b/>
            <w:bCs/>
            <w:color w:val="0248B0"/>
            <w:sz w:val="21"/>
            <w:szCs w:val="21"/>
            <w:u w:val="single"/>
            <w:lang w:eastAsia="es-ES"/>
          </w:rPr>
          <w:t>Caso práctico</w:t>
        </w:r>
        <w:r w:rsidRPr="00E341D0">
          <w:rPr>
            <w:rFonts w:ascii="Georgia" w:eastAsia="Times New Roman" w:hAnsi="Georgia" w:cs="Arial"/>
            <w:color w:val="445555"/>
            <w:sz w:val="21"/>
            <w:szCs w:val="21"/>
            <w:lang w:eastAsia="es-ES"/>
          </w:rPr>
          <w:fldChar w:fldCharType="end"/>
        </w:r>
      </w:ins>
    </w:p>
    <w:p w:rsidR="00E341D0" w:rsidRPr="00E341D0" w:rsidRDefault="00E341D0" w:rsidP="00E341D0">
      <w:pPr>
        <w:numPr>
          <w:ilvl w:val="0"/>
          <w:numId w:val="1"/>
        </w:numPr>
        <w:shd w:val="clear" w:color="auto" w:fill="FFFFFF"/>
        <w:spacing w:after="100" w:afterAutospacing="1" w:line="270" w:lineRule="atLeast"/>
        <w:ind w:left="525"/>
        <w:rPr>
          <w:ins w:id="19" w:author="Unknown"/>
          <w:rFonts w:ascii="Georgia" w:eastAsia="Times New Roman" w:hAnsi="Georgia" w:cs="Arial"/>
          <w:color w:val="445555"/>
          <w:sz w:val="21"/>
          <w:szCs w:val="21"/>
          <w:lang w:eastAsia="es-ES"/>
        </w:rPr>
      </w:pPr>
      <w:ins w:id="20" w:author="Unknown">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"https://www.monografias.com/trabajos39/el-monopolio/el-monopolio2.shtml" \l "concl"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b/>
            <w:bCs/>
            <w:color w:val="0248B0"/>
            <w:sz w:val="21"/>
            <w:szCs w:val="21"/>
            <w:u w:val="single"/>
            <w:lang w:eastAsia="es-ES"/>
          </w:rPr>
          <w:t>Conclusiones</w:t>
        </w:r>
        <w:r w:rsidRPr="00E341D0">
          <w:rPr>
            <w:rFonts w:ascii="Georgia" w:eastAsia="Times New Roman" w:hAnsi="Georgia" w:cs="Arial"/>
            <w:color w:val="445555"/>
            <w:sz w:val="21"/>
            <w:szCs w:val="21"/>
            <w:lang w:eastAsia="es-ES"/>
          </w:rPr>
          <w:fldChar w:fldCharType="end"/>
        </w:r>
      </w:ins>
    </w:p>
    <w:p w:rsidR="00E341D0" w:rsidRPr="00E341D0" w:rsidRDefault="00E341D0" w:rsidP="00E341D0">
      <w:pPr>
        <w:numPr>
          <w:ilvl w:val="0"/>
          <w:numId w:val="1"/>
        </w:numPr>
        <w:shd w:val="clear" w:color="auto" w:fill="FFFFFF"/>
        <w:spacing w:after="100" w:afterAutospacing="1" w:line="270" w:lineRule="atLeast"/>
        <w:ind w:left="525"/>
        <w:rPr>
          <w:ins w:id="21" w:author="Unknown"/>
          <w:rFonts w:ascii="Georgia" w:eastAsia="Times New Roman" w:hAnsi="Georgia" w:cs="Arial"/>
          <w:color w:val="445555"/>
          <w:sz w:val="21"/>
          <w:szCs w:val="21"/>
          <w:lang w:eastAsia="es-ES"/>
        </w:rPr>
      </w:pPr>
      <w:ins w:id="22" w:author="Unknown">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"https://www.monografias.com/trabajos39/el-monopolio/el-monopolio2.shtml" \l "fuentes"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b/>
            <w:bCs/>
            <w:color w:val="0248B0"/>
            <w:sz w:val="21"/>
            <w:szCs w:val="21"/>
            <w:u w:val="single"/>
            <w:lang w:eastAsia="es-ES"/>
          </w:rPr>
          <w:t>Fuentes Bibliográficas</w:t>
        </w:r>
        <w:r w:rsidRPr="00E341D0">
          <w:rPr>
            <w:rFonts w:ascii="Georgia" w:eastAsia="Times New Roman" w:hAnsi="Georgia" w:cs="Arial"/>
            <w:color w:val="445555"/>
            <w:sz w:val="21"/>
            <w:szCs w:val="21"/>
            <w:lang w:eastAsia="es-ES"/>
          </w:rPr>
          <w:fldChar w:fldCharType="end"/>
        </w:r>
      </w:ins>
    </w:p>
    <w:p w:rsidR="00E341D0" w:rsidRPr="00E341D0" w:rsidRDefault="00E341D0" w:rsidP="00E341D0">
      <w:pPr>
        <w:shd w:val="clear" w:color="auto" w:fill="FFFFFF"/>
        <w:spacing w:after="90" w:line="240" w:lineRule="auto"/>
        <w:outlineLvl w:val="1"/>
        <w:rPr>
          <w:ins w:id="23" w:author="Unknown"/>
          <w:rFonts w:ascii="Georgia" w:eastAsia="Times New Roman" w:hAnsi="Georgia" w:cs="Arial"/>
          <w:b/>
          <w:bCs/>
          <w:color w:val="445555"/>
          <w:sz w:val="27"/>
          <w:szCs w:val="27"/>
          <w:lang w:eastAsia="es-ES"/>
        </w:rPr>
      </w:pPr>
      <w:bookmarkStart w:id="24" w:name="intro"/>
      <w:bookmarkEnd w:id="24"/>
      <w:ins w:id="25" w:author="Unknown">
        <w:r w:rsidRPr="00E341D0">
          <w:rPr>
            <w:rFonts w:ascii="Georgia" w:eastAsia="Times New Roman" w:hAnsi="Georgia" w:cs="Arial"/>
            <w:b/>
            <w:bCs/>
            <w:color w:val="445555"/>
            <w:sz w:val="27"/>
            <w:szCs w:val="27"/>
            <w:lang w:eastAsia="es-ES"/>
          </w:rPr>
          <w:t>1. Introducción</w:t>
        </w:r>
      </w:ins>
    </w:p>
    <w:p w:rsidR="00E341D0" w:rsidRPr="00E341D0" w:rsidRDefault="00E341D0" w:rsidP="00E341D0">
      <w:pPr>
        <w:shd w:val="clear" w:color="auto" w:fill="FFFFFF"/>
        <w:spacing w:before="135" w:after="135" w:line="270" w:lineRule="atLeast"/>
        <w:rPr>
          <w:ins w:id="26" w:author="Unknown"/>
          <w:rFonts w:ascii="Georgia" w:eastAsia="Times New Roman" w:hAnsi="Georgia" w:cs="Arial"/>
          <w:color w:val="445555"/>
          <w:sz w:val="21"/>
          <w:szCs w:val="21"/>
          <w:lang w:eastAsia="es-ES"/>
        </w:rPr>
      </w:pPr>
      <w:ins w:id="27" w:author="Unknown">
        <w:r w:rsidRPr="00E341D0">
          <w:rPr>
            <w:rFonts w:ascii="Georgia" w:eastAsia="Times New Roman" w:hAnsi="Georgia" w:cs="Arial"/>
            <w:color w:val="445555"/>
            <w:sz w:val="21"/>
            <w:szCs w:val="21"/>
            <w:lang w:eastAsia="es-ES"/>
          </w:rPr>
          <w:t>Al iniciar el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"https://www.monografias.com/trabajos11/metods/metods.shtml" \l "ANALIT"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análisis</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de la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"https://www.monografias.com/trabajos7/compro/compro.shtml"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competencia</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pura se indicó que los estudiosos de la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"https://www.monografias.com/trabajos54/resumen-economia/resumen-economia.shtml"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economía</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clasifican los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"https://www.monografias.com/trabajos13/mercado/mercado.shtml"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mercados</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de acuerdo con la competencia en ellos.</w:t>
        </w:r>
      </w:ins>
    </w:p>
    <w:p w:rsidR="00E341D0" w:rsidRPr="00E341D0" w:rsidRDefault="00E341D0" w:rsidP="00E341D0">
      <w:pPr>
        <w:shd w:val="clear" w:color="auto" w:fill="FFFFFF"/>
        <w:spacing w:before="135" w:after="135" w:line="270" w:lineRule="atLeast"/>
        <w:rPr>
          <w:ins w:id="28" w:author="Unknown"/>
          <w:rFonts w:ascii="Georgia" w:eastAsia="Times New Roman" w:hAnsi="Georgia" w:cs="Arial"/>
          <w:color w:val="445555"/>
          <w:sz w:val="21"/>
          <w:szCs w:val="21"/>
          <w:lang w:eastAsia="es-ES"/>
        </w:rPr>
      </w:pPr>
      <w:ins w:id="29" w:author="Unknown">
        <w:r w:rsidRPr="00E341D0">
          <w:rPr>
            <w:rFonts w:ascii="Georgia" w:eastAsia="Times New Roman" w:hAnsi="Georgia" w:cs="Arial"/>
            <w:color w:val="445555"/>
            <w:sz w:val="21"/>
            <w:szCs w:val="21"/>
            <w:lang w:eastAsia="es-ES"/>
          </w:rPr>
          <w:t>Asimismo se señaló que en el punto opuesto de dicha competencia, de la que una de sus característica es la gran cantidad de vendedores que individualmente están imposibilitados para influir en el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"https://www.monografias.com/trabajos16/fijacion-precios/fijacion-precios.shtml" \l "ANTECED"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precio</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se tiene el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"https://www.monografias.com/trabajos13/mercado/mercado.shtml"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mercado</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llamado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"https://www.monografias.com/trabajos15/tipos-mercado/tipos-mercado.shtml" \l "TEOORIA"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monopolio</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el cual es un mercado en el que la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"https://www.monografias.com/trabajos/ofertaydemanda/ofertaydemanda.shtml"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oferta</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de la mercancía la hace un sólo vendedor.</w:t>
        </w:r>
      </w:ins>
    </w:p>
    <w:p w:rsidR="00E341D0" w:rsidRPr="00E341D0" w:rsidRDefault="00E341D0" w:rsidP="00E341D0">
      <w:pPr>
        <w:shd w:val="clear" w:color="auto" w:fill="FFFFFF"/>
        <w:spacing w:before="135" w:after="135" w:line="270" w:lineRule="atLeast"/>
        <w:rPr>
          <w:ins w:id="30" w:author="Unknown"/>
          <w:rFonts w:ascii="Georgia" w:eastAsia="Times New Roman" w:hAnsi="Georgia" w:cs="Arial"/>
          <w:color w:val="445555"/>
          <w:sz w:val="21"/>
          <w:szCs w:val="21"/>
          <w:lang w:eastAsia="es-ES"/>
        </w:rPr>
      </w:pPr>
      <w:ins w:id="31" w:author="Unknown">
        <w:r w:rsidRPr="00E341D0">
          <w:rPr>
            <w:rFonts w:ascii="Georgia" w:eastAsia="Times New Roman" w:hAnsi="Georgia" w:cs="Arial"/>
            <w:color w:val="445555"/>
            <w:sz w:val="21"/>
            <w:szCs w:val="21"/>
            <w:lang w:eastAsia="es-ES"/>
          </w:rPr>
          <w:t>Las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"https://www.monografias.com/trabajos11/empre/empre.shtml"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empresas</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monopolistas reciben el nombre de fijadoras de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"https://www.monografias.com/trabajos16/fijacion-precios/fijacion-precios.shtml" \l "ANTECED"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precios</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pues seleccionan el precio que consideran más conveniente y ofrecen toda la cantidad que el mercado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"https://www.monografias.com/trabajos/ofertaydemanda/ofertaydemanda.shtml"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demanda</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al citado precio. Para que el monopolista tenga un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"https://www.monografias.com/trabajos14/control/control.shtml"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control</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efectivo sobre la fijación de precio del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"https://www.monografias.com/trabajos12/elproduc/elproduc.shtml"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producto</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que vende no deben existir sustitutos cercanos, pues en ese caso cuando el monopolista suba el precio los consumidores demandarán los otros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"https://www.monografias.com/trabajos12/elproduc/elproduc.shtml"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productos</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que son sustitutos.</w:t>
        </w:r>
      </w:ins>
    </w:p>
    <w:p w:rsidR="00E341D0" w:rsidRPr="00E341D0" w:rsidRDefault="00E341D0" w:rsidP="00E341D0">
      <w:pPr>
        <w:shd w:val="clear" w:color="auto" w:fill="FFFFFF"/>
        <w:spacing w:before="135" w:after="135" w:line="270" w:lineRule="atLeast"/>
        <w:rPr>
          <w:ins w:id="32" w:author="Unknown"/>
          <w:rFonts w:ascii="Georgia" w:eastAsia="Times New Roman" w:hAnsi="Georgia" w:cs="Arial"/>
          <w:color w:val="445555"/>
          <w:sz w:val="21"/>
          <w:szCs w:val="21"/>
          <w:lang w:eastAsia="es-ES"/>
        </w:rPr>
      </w:pPr>
      <w:ins w:id="33" w:author="Unknown">
        <w:r w:rsidRPr="00E341D0">
          <w:rPr>
            <w:rFonts w:ascii="Georgia" w:eastAsia="Times New Roman" w:hAnsi="Georgia" w:cs="Arial"/>
            <w:color w:val="445555"/>
            <w:sz w:val="21"/>
            <w:szCs w:val="21"/>
            <w:lang w:eastAsia="es-ES"/>
          </w:rPr>
          <w:t>Desde el punto de vista interno,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"https://www.monografias.com/trabajos11/empre/empre.shtml"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la empresa</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monopolista es como cualquier otra; está sujeta a la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"https://www.monografias.com/trabajos4/leyes/leyes.shtml"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ley</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de la proporción de los factores: su crecimiento está determinado por la ley del rendimiento según la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"https://www.monografias.com/trabajos6/dige/dige.shtml" \l "evo"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escala</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de la planta, y sus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"https://www.monografias.com/trabajos4/costos/costos.shtml"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costos</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se expresan con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"https://www.monografias.com/trabajos15/metodos-creativos/metodos-creativos.shtml"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juegos</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de curvas.</w:t>
        </w:r>
      </w:ins>
    </w:p>
    <w:p w:rsidR="00E341D0" w:rsidRPr="00E341D0" w:rsidRDefault="00E341D0" w:rsidP="00E341D0">
      <w:pPr>
        <w:shd w:val="clear" w:color="auto" w:fill="FFFFFF"/>
        <w:spacing w:before="135" w:after="135" w:line="270" w:lineRule="atLeast"/>
        <w:rPr>
          <w:ins w:id="34" w:author="Unknown"/>
          <w:rFonts w:ascii="Georgia" w:eastAsia="Times New Roman" w:hAnsi="Georgia" w:cs="Arial"/>
          <w:color w:val="445555"/>
          <w:sz w:val="21"/>
          <w:szCs w:val="21"/>
          <w:lang w:eastAsia="es-ES"/>
        </w:rPr>
      </w:pPr>
      <w:ins w:id="35" w:author="Unknown">
        <w:r w:rsidRPr="00E341D0">
          <w:rPr>
            <w:rFonts w:ascii="Georgia" w:eastAsia="Times New Roman" w:hAnsi="Georgia" w:cs="Arial"/>
            <w:color w:val="445555"/>
            <w:sz w:val="21"/>
            <w:szCs w:val="21"/>
            <w:lang w:eastAsia="es-ES"/>
          </w:rPr>
          <w:t>Así como cualquier otro oferente, el monopolista pretende obtener la máxima ganancia y la condición de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"https://www.monografias.com/trabajos/tomadecisiones/tomadecisiones.shtml"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equilibrio</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tiene plena vigencia para él: IM =CM; lo que ingrese por la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"https://www.monografias.com/trabajos12/curclin/curclin.shtml"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venta</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de última unidad de mercancía debe ser igual al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"https://www.monografias.com/trabajos7/coad/coad.shtml" \l "costo"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costo</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de producirla.</w:t>
        </w:r>
      </w:ins>
    </w:p>
    <w:p w:rsidR="00E341D0" w:rsidRPr="00E341D0" w:rsidRDefault="00E341D0" w:rsidP="00E341D0">
      <w:pPr>
        <w:shd w:val="clear" w:color="auto" w:fill="FFFFFF"/>
        <w:spacing w:before="135" w:after="135" w:line="270" w:lineRule="atLeast"/>
        <w:rPr>
          <w:ins w:id="36" w:author="Unknown"/>
          <w:rFonts w:ascii="Georgia" w:eastAsia="Times New Roman" w:hAnsi="Georgia" w:cs="Arial"/>
          <w:color w:val="445555"/>
          <w:sz w:val="21"/>
          <w:szCs w:val="21"/>
          <w:lang w:eastAsia="es-ES"/>
        </w:rPr>
      </w:pPr>
      <w:ins w:id="37" w:author="Unknown">
        <w:r w:rsidRPr="00E341D0">
          <w:rPr>
            <w:rFonts w:ascii="Georgia" w:eastAsia="Times New Roman" w:hAnsi="Georgia" w:cs="Arial"/>
            <w:color w:val="445555"/>
            <w:sz w:val="21"/>
            <w:szCs w:val="21"/>
            <w:lang w:eastAsia="es-ES"/>
          </w:rPr>
          <w:t>Este presente nos presenta el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"https://www.monografias.com/trabajos10/teca/teca.shtml"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concepto</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de monopolio, su origen, cómo el monopolio toma decisión de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"https://www.monografias.com/trabajos54/produccion-sistema-economico/produccion-sistema-economico.shtml"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producción</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y de precio, determinación del precio, beneficios del monopolio,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"https://www.monografias.com/trabajos28/nociones-fundamentales-discriminacion/nociones-fundamentales-discriminacion.shtml"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discriminación</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xml:space="preserve"> de precios y un caso </w:t>
        </w:r>
        <w:proofErr w:type="spellStart"/>
        <w:r w:rsidRPr="00E341D0">
          <w:rPr>
            <w:rFonts w:ascii="Georgia" w:eastAsia="Times New Roman" w:hAnsi="Georgia" w:cs="Arial"/>
            <w:color w:val="445555"/>
            <w:sz w:val="21"/>
            <w:szCs w:val="21"/>
            <w:lang w:eastAsia="es-ES"/>
          </w:rPr>
          <w:t>practico</w:t>
        </w:r>
        <w:proofErr w:type="spellEnd"/>
        <w:r w:rsidRPr="00E341D0">
          <w:rPr>
            <w:rFonts w:ascii="Georgia" w:eastAsia="Times New Roman" w:hAnsi="Georgia" w:cs="Arial"/>
            <w:color w:val="445555"/>
            <w:sz w:val="21"/>
            <w:szCs w:val="21"/>
            <w:lang w:eastAsia="es-ES"/>
          </w:rPr>
          <w:t>.</w:t>
        </w:r>
      </w:ins>
    </w:p>
    <w:p w:rsidR="00E341D0" w:rsidRPr="00E341D0" w:rsidRDefault="00E341D0" w:rsidP="00E341D0">
      <w:pPr>
        <w:shd w:val="clear" w:color="auto" w:fill="FFFFFF"/>
        <w:spacing w:before="135" w:after="135" w:line="270" w:lineRule="atLeast"/>
        <w:rPr>
          <w:ins w:id="38" w:author="Unknown"/>
          <w:rFonts w:ascii="Georgia" w:eastAsia="Times New Roman" w:hAnsi="Georgia" w:cs="Arial"/>
          <w:color w:val="445555"/>
          <w:sz w:val="21"/>
          <w:szCs w:val="21"/>
          <w:lang w:eastAsia="es-ES"/>
        </w:rPr>
      </w:pPr>
      <w:ins w:id="39" w:author="Unknown">
        <w:r w:rsidRPr="00E341D0">
          <w:rPr>
            <w:rFonts w:ascii="Georgia" w:eastAsia="Times New Roman" w:hAnsi="Georgia" w:cs="Arial"/>
            <w:color w:val="445555"/>
            <w:sz w:val="21"/>
            <w:szCs w:val="21"/>
            <w:lang w:eastAsia="es-ES"/>
          </w:rPr>
          <w:t>El fin de éste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"https://www.monografias.com/trabajos34/el-trabajo/el-trabajo.shtml"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trabajo</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es conocer y aprender sobre uno de los tipos de mercado más importante, que es el monopolio y del impacto que éste tiene en la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"https://www.monografias.com/trabajos35/sociedad/sociedad.shtml"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sociedad</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ya que mucho de nosotros somos demandantes de éste tipo de empresas y deberíamos saber más acerca de éstas.</w:t>
        </w:r>
      </w:ins>
    </w:p>
    <w:p w:rsidR="00E341D0" w:rsidRPr="00E341D0" w:rsidRDefault="00E341D0" w:rsidP="00E341D0">
      <w:pPr>
        <w:shd w:val="clear" w:color="auto" w:fill="FFFFFF"/>
        <w:spacing w:after="90" w:line="240" w:lineRule="auto"/>
        <w:outlineLvl w:val="1"/>
        <w:rPr>
          <w:ins w:id="40" w:author="Unknown"/>
          <w:rFonts w:ascii="Georgia" w:eastAsia="Times New Roman" w:hAnsi="Georgia" w:cs="Arial"/>
          <w:b/>
          <w:bCs/>
          <w:color w:val="445555"/>
          <w:sz w:val="27"/>
          <w:szCs w:val="27"/>
          <w:lang w:eastAsia="es-ES"/>
        </w:rPr>
      </w:pPr>
      <w:bookmarkStart w:id="41" w:name="concepto"/>
      <w:bookmarkEnd w:id="41"/>
      <w:ins w:id="42" w:author="Unknown">
        <w:r w:rsidRPr="00E341D0">
          <w:rPr>
            <w:rFonts w:ascii="Georgia" w:eastAsia="Times New Roman" w:hAnsi="Georgia" w:cs="Arial"/>
            <w:b/>
            <w:bCs/>
            <w:color w:val="445555"/>
            <w:sz w:val="27"/>
            <w:szCs w:val="27"/>
            <w:lang w:eastAsia="es-ES"/>
          </w:rPr>
          <w:t>2. Concepto de Monopolio</w:t>
        </w:r>
      </w:ins>
    </w:p>
    <w:p w:rsidR="00E341D0" w:rsidRPr="00E341D0" w:rsidRDefault="00E341D0" w:rsidP="00E341D0">
      <w:pPr>
        <w:shd w:val="clear" w:color="auto" w:fill="FFFFFF"/>
        <w:spacing w:before="135" w:after="135" w:line="270" w:lineRule="atLeast"/>
        <w:rPr>
          <w:ins w:id="43" w:author="Unknown"/>
          <w:rFonts w:ascii="Georgia" w:eastAsia="Times New Roman" w:hAnsi="Georgia" w:cs="Arial"/>
          <w:color w:val="445555"/>
          <w:sz w:val="21"/>
          <w:szCs w:val="21"/>
          <w:lang w:eastAsia="es-ES"/>
        </w:rPr>
      </w:pPr>
      <w:ins w:id="44" w:author="Unknown">
        <w:r w:rsidRPr="00E341D0">
          <w:rPr>
            <w:rFonts w:ascii="Georgia" w:eastAsia="Times New Roman" w:hAnsi="Georgia" w:cs="Arial"/>
            <w:color w:val="445555"/>
            <w:sz w:val="21"/>
            <w:szCs w:val="21"/>
            <w:lang w:eastAsia="es-ES"/>
          </w:rPr>
          <w:t>Es el único productor en su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"https://www.monografias.com/trabajos16/industria-ingenieria/industria-ingenieria.shtml"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industria</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y no existen otras que produzcan sustitutos cercanos.</w:t>
        </w:r>
      </w:ins>
    </w:p>
    <w:p w:rsidR="00E341D0" w:rsidRPr="00E341D0" w:rsidRDefault="00E341D0" w:rsidP="00E341D0">
      <w:pPr>
        <w:shd w:val="clear" w:color="auto" w:fill="FFFFFF"/>
        <w:spacing w:before="135" w:after="135" w:line="270" w:lineRule="atLeast"/>
        <w:rPr>
          <w:ins w:id="45" w:author="Unknown"/>
          <w:rFonts w:ascii="Georgia" w:eastAsia="Times New Roman" w:hAnsi="Georgia" w:cs="Arial"/>
          <w:color w:val="445555"/>
          <w:sz w:val="21"/>
          <w:szCs w:val="21"/>
          <w:lang w:eastAsia="es-ES"/>
        </w:rPr>
      </w:pPr>
      <w:ins w:id="46" w:author="Unknown">
        <w:r w:rsidRPr="00E341D0">
          <w:rPr>
            <w:rFonts w:ascii="Georgia" w:eastAsia="Times New Roman" w:hAnsi="Georgia" w:cs="Arial"/>
            <w:color w:val="445555"/>
            <w:sz w:val="21"/>
            <w:szCs w:val="21"/>
            <w:lang w:eastAsia="es-ES"/>
          </w:rPr>
          <w:t xml:space="preserve">Mientras que en el mercado perfectamente competitivo los </w:t>
        </w:r>
        <w:proofErr w:type="spellStart"/>
        <w:r w:rsidRPr="00E341D0">
          <w:rPr>
            <w:rFonts w:ascii="Georgia" w:eastAsia="Times New Roman" w:hAnsi="Georgia" w:cs="Arial"/>
            <w:color w:val="445555"/>
            <w:sz w:val="21"/>
            <w:szCs w:val="21"/>
            <w:lang w:eastAsia="es-ES"/>
          </w:rPr>
          <w:t>participes</w:t>
        </w:r>
        <w:proofErr w:type="spellEnd"/>
        <w:r w:rsidRPr="00E341D0">
          <w:rPr>
            <w:rFonts w:ascii="Georgia" w:eastAsia="Times New Roman" w:hAnsi="Georgia" w:cs="Arial"/>
            <w:color w:val="445555"/>
            <w:sz w:val="21"/>
            <w:szCs w:val="21"/>
            <w:lang w:eastAsia="es-ES"/>
          </w:rPr>
          <w:t xml:space="preserve"> (compradores y vendedores) son "precio-aceptantes", el monopolio puede fijar el precio.</w:t>
        </w:r>
      </w:ins>
    </w:p>
    <w:p w:rsidR="00E341D0" w:rsidRPr="00E341D0" w:rsidRDefault="00E341D0" w:rsidP="00E341D0">
      <w:pPr>
        <w:shd w:val="clear" w:color="auto" w:fill="FFFFFF"/>
        <w:spacing w:after="90" w:line="240" w:lineRule="auto"/>
        <w:outlineLvl w:val="1"/>
        <w:rPr>
          <w:ins w:id="47" w:author="Unknown"/>
          <w:rFonts w:ascii="Georgia" w:eastAsia="Times New Roman" w:hAnsi="Georgia" w:cs="Arial"/>
          <w:b/>
          <w:bCs/>
          <w:color w:val="445555"/>
          <w:sz w:val="27"/>
          <w:szCs w:val="27"/>
          <w:lang w:eastAsia="es-ES"/>
        </w:rPr>
      </w:pPr>
      <w:bookmarkStart w:id="48" w:name="origen"/>
      <w:bookmarkEnd w:id="48"/>
      <w:ins w:id="49" w:author="Unknown">
        <w:r w:rsidRPr="00E341D0">
          <w:rPr>
            <w:rFonts w:ascii="Georgia" w:eastAsia="Times New Roman" w:hAnsi="Georgia" w:cs="Arial"/>
            <w:b/>
            <w:bCs/>
            <w:color w:val="445555"/>
            <w:sz w:val="27"/>
            <w:szCs w:val="27"/>
            <w:lang w:eastAsia="es-ES"/>
          </w:rPr>
          <w:lastRenderedPageBreak/>
          <w:t>3. Origen del Monopolio</w:t>
        </w:r>
      </w:ins>
    </w:p>
    <w:p w:rsidR="00E341D0" w:rsidRPr="00E341D0" w:rsidRDefault="00E341D0" w:rsidP="00E341D0">
      <w:pPr>
        <w:shd w:val="clear" w:color="auto" w:fill="FFFFFF"/>
        <w:spacing w:before="135" w:after="135" w:line="270" w:lineRule="atLeast"/>
        <w:rPr>
          <w:ins w:id="50" w:author="Unknown"/>
          <w:rFonts w:ascii="Georgia" w:eastAsia="Times New Roman" w:hAnsi="Georgia" w:cs="Arial"/>
          <w:color w:val="445555"/>
          <w:sz w:val="21"/>
          <w:szCs w:val="21"/>
          <w:lang w:eastAsia="es-ES"/>
        </w:rPr>
      </w:pPr>
      <w:ins w:id="51" w:author="Unknown">
        <w:r w:rsidRPr="00E341D0">
          <w:rPr>
            <w:rFonts w:ascii="Georgia" w:eastAsia="Times New Roman" w:hAnsi="Georgia" w:cs="Arial"/>
            <w:color w:val="445555"/>
            <w:sz w:val="21"/>
            <w:szCs w:val="21"/>
            <w:lang w:eastAsia="es-ES"/>
          </w:rPr>
          <w:t>El monopolio surge cuando hay barreras de entrada muy sólidas que protegen al único participe y que impiden la entrada de nuevos competidores. Estas barreras de entrada pueden ser naturales o artificiales.</w:t>
        </w:r>
      </w:ins>
    </w:p>
    <w:p w:rsidR="00E341D0" w:rsidRPr="00E341D0" w:rsidRDefault="00E341D0" w:rsidP="00E341D0">
      <w:pPr>
        <w:shd w:val="clear" w:color="auto" w:fill="FFFFFF"/>
        <w:spacing w:before="135" w:after="135" w:line="270" w:lineRule="atLeast"/>
        <w:rPr>
          <w:ins w:id="52" w:author="Unknown"/>
          <w:rFonts w:ascii="Georgia" w:eastAsia="Times New Roman" w:hAnsi="Georgia" w:cs="Arial"/>
          <w:color w:val="445555"/>
          <w:sz w:val="21"/>
          <w:szCs w:val="21"/>
          <w:lang w:eastAsia="es-ES"/>
        </w:rPr>
      </w:pPr>
      <w:ins w:id="53" w:author="Unknown">
        <w:r w:rsidRPr="00E341D0">
          <w:rPr>
            <w:rFonts w:ascii="Georgia" w:eastAsia="Times New Roman" w:hAnsi="Georgia" w:cs="Arial"/>
            <w:color w:val="445555"/>
            <w:sz w:val="21"/>
            <w:szCs w:val="21"/>
            <w:lang w:eastAsia="es-ES"/>
          </w:rPr>
          <w:t>Por barreras naturales se entiende aquellas que surgen debido a las características tecnológicas de la industria. Una barrera natural la constituye por ejemplo; la existencia de rendimientos crecientes a escala en una industria, que permite que las grandes empresas desplacen a los pequeños competidores potenciales haciendo que la entrada no sea rentable. Por otra parte, las barreras artificiales son las que dependen de las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"https://www.monografias.com/trabajos13/trainsti/trainsti.shtml"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instituciones</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sociales y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"https://www.monografias.com/trabajos10/poli/poli.shtml"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políticas</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Este tipo de barreras incluyen las patentes, las concesiones y licencias administrativas otorgadas por un organismo público y el control de una fuente de materias primas; por ejemplo,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"https://www.monografias.com/trabajos12/elorigest/elorigest.shtml"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el Estado</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concede a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"https://www.monografias.com/trabajos11/empre/empre.shtml"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una empresa</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la exclusividad de la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"https://www.monografias.com/trabajos11/travent/travent.shtml"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distribución</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del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"https://www.monografias.com/trabajos10/gase/gase.shtml"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gas</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en una determinada zona.</w:t>
        </w:r>
      </w:ins>
    </w:p>
    <w:p w:rsidR="00E341D0" w:rsidRPr="00E341D0" w:rsidRDefault="00E341D0" w:rsidP="00E341D0">
      <w:pPr>
        <w:shd w:val="clear" w:color="auto" w:fill="FFFFFF"/>
        <w:spacing w:after="90" w:line="240" w:lineRule="auto"/>
        <w:outlineLvl w:val="1"/>
        <w:rPr>
          <w:ins w:id="54" w:author="Unknown"/>
          <w:rFonts w:ascii="Georgia" w:eastAsia="Times New Roman" w:hAnsi="Georgia" w:cs="Arial"/>
          <w:b/>
          <w:bCs/>
          <w:color w:val="445555"/>
          <w:sz w:val="27"/>
          <w:szCs w:val="27"/>
          <w:lang w:eastAsia="es-ES"/>
        </w:rPr>
      </w:pPr>
      <w:bookmarkStart w:id="55" w:name="decis"/>
      <w:bookmarkEnd w:id="55"/>
      <w:ins w:id="56" w:author="Unknown">
        <w:r w:rsidRPr="00E341D0">
          <w:rPr>
            <w:rFonts w:ascii="Georgia" w:eastAsia="Times New Roman" w:hAnsi="Georgia" w:cs="Arial"/>
            <w:b/>
            <w:bCs/>
            <w:color w:val="445555"/>
            <w:sz w:val="27"/>
            <w:szCs w:val="27"/>
            <w:lang w:eastAsia="es-ES"/>
          </w:rPr>
          <w:t>4. Decisiones de producción y de precio</w:t>
        </w:r>
      </w:ins>
    </w:p>
    <w:p w:rsidR="00E341D0" w:rsidRPr="00E341D0" w:rsidRDefault="00E341D0" w:rsidP="00E341D0">
      <w:pPr>
        <w:shd w:val="clear" w:color="auto" w:fill="FFFFFF"/>
        <w:spacing w:before="135" w:after="135" w:line="270" w:lineRule="atLeast"/>
        <w:rPr>
          <w:ins w:id="57" w:author="Unknown"/>
          <w:rFonts w:ascii="Georgia" w:eastAsia="Times New Roman" w:hAnsi="Georgia" w:cs="Arial"/>
          <w:color w:val="445555"/>
          <w:sz w:val="21"/>
          <w:szCs w:val="21"/>
          <w:lang w:eastAsia="es-ES"/>
        </w:rPr>
      </w:pPr>
      <w:ins w:id="58" w:author="Unknown">
        <w:r w:rsidRPr="00E341D0">
          <w:rPr>
            <w:rFonts w:ascii="Georgia" w:eastAsia="Times New Roman" w:hAnsi="Georgia" w:cs="Arial"/>
            <w:color w:val="445555"/>
            <w:sz w:val="21"/>
            <w:szCs w:val="21"/>
            <w:lang w:eastAsia="es-ES"/>
          </w:rPr>
          <w:t>Al igual que en el mercado competitivo, el monopolio trata de maximizar su beneficio. Por ello decidirá producir siempre y cuando el ingreso marginal (el de la última unidad producida) sea mayor que su coste marginal. El monopolio se situará en el punto de corte de la curva de ingreso marginal con la curva de coste marginal. Las líneas de costes (coste marginal y coste total medio) de un monopolio son similares a las de una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"https://www.monografias.com/trabajos11/empre/empre.shtml"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empresa</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competitiva. Pero mientras que en el mercado perfectamente competitivo el ingreso marginal es igual al precio y es igual para cada nivel de actividad (línea recta horizontal situada al nivel del precio), en el mercado monopolístico este ingreso marginal es una curva descendente. El monopolio se enfrenta a una curva de demanda de pendiente negativa, en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"https://www.monografias.com/trabajos7/mafu/mafu.shtml"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función</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del precio que fije los compradores demandarán más cantidad o menos. Por ello, el monopolio si quiere incrementar sus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"https://www.monografias.com/trabajos12/evintven/evintven.shtml"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ventas</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tiene que bajar el precio. Esta disminución del precio no sólo afecta a la última unidad sino que afecta a la totalidad de sus ventas (ya que todas las ventas se realizan al mismo precio). Esto determina que la curva de ingreso marginal tenga también pendiente negativa. Coincide con la curva de demanda en el origen pero a partir de ahí va evolucionando por debajo de dicha curva pudiendo llegar a ser negativa.</w:t>
        </w:r>
      </w:ins>
    </w:p>
    <w:p w:rsidR="00E341D0" w:rsidRPr="00E341D0" w:rsidRDefault="00E341D0" w:rsidP="00E341D0">
      <w:pPr>
        <w:shd w:val="clear" w:color="auto" w:fill="FFFFFF"/>
        <w:spacing w:before="135" w:after="135" w:line="270" w:lineRule="atLeast"/>
        <w:jc w:val="center"/>
        <w:rPr>
          <w:ins w:id="59" w:author="Unknown"/>
          <w:rFonts w:ascii="Georgia" w:eastAsia="Times New Roman" w:hAnsi="Georgia" w:cs="Arial"/>
          <w:color w:val="445555"/>
          <w:sz w:val="21"/>
          <w:szCs w:val="21"/>
          <w:lang w:eastAsia="es-ES"/>
        </w:rPr>
      </w:pPr>
      <w:ins w:id="60" w:author="Unknown">
        <w:r w:rsidRPr="00E341D0">
          <w:rPr>
            <w:rFonts w:ascii="Georgia" w:eastAsia="Times New Roman" w:hAnsi="Georgia" w:cs="Arial"/>
            <w:noProof/>
            <w:color w:val="445555"/>
            <w:sz w:val="21"/>
            <w:szCs w:val="21"/>
            <w:lang w:val="en-US"/>
          </w:rPr>
          <w:drawing>
            <wp:inline distT="0" distB="0" distL="0" distR="0" wp14:anchorId="01AE9893" wp14:editId="221FECE3">
              <wp:extent cx="3438525" cy="2333625"/>
              <wp:effectExtent l="0" t="0" r="9525" b="9525"/>
              <wp:docPr id="1" name="Imagen 1" descr="https://www.monografias.com/trabajos39/el-monopolio/Image108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monografias.com/trabajos39/el-monopolio/Image1080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2333625"/>
                      </a:xfrm>
                      <a:prstGeom prst="rect">
                        <a:avLst/>
                      </a:prstGeom>
                      <a:noFill/>
                      <a:ln>
                        <a:noFill/>
                      </a:ln>
                    </pic:spPr>
                  </pic:pic>
                </a:graphicData>
              </a:graphic>
            </wp:inline>
          </w:drawing>
        </w:r>
      </w:ins>
    </w:p>
    <w:p w:rsidR="00E341D0" w:rsidRPr="00E341D0" w:rsidRDefault="00E341D0" w:rsidP="00E341D0">
      <w:pPr>
        <w:shd w:val="clear" w:color="auto" w:fill="FFFFFF"/>
        <w:spacing w:before="135" w:after="135" w:line="270" w:lineRule="atLeast"/>
        <w:rPr>
          <w:ins w:id="61" w:author="Unknown"/>
          <w:rFonts w:ascii="Georgia" w:eastAsia="Times New Roman" w:hAnsi="Georgia" w:cs="Arial"/>
          <w:color w:val="445555"/>
          <w:sz w:val="21"/>
          <w:szCs w:val="21"/>
          <w:lang w:eastAsia="es-ES"/>
        </w:rPr>
      </w:pPr>
      <w:ins w:id="62" w:author="Unknown">
        <w:r w:rsidRPr="00E341D0">
          <w:rPr>
            <w:rFonts w:ascii="Georgia" w:eastAsia="Times New Roman" w:hAnsi="Georgia" w:cs="Arial"/>
            <w:color w:val="445555"/>
            <w:sz w:val="21"/>
            <w:szCs w:val="21"/>
            <w:lang w:eastAsia="es-ES"/>
          </w:rPr>
          <w:t>El ingreso marginal será igual al precio de la última unidad menos la disminución de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"https://www.monografias.com/trabajos7/cofi/cofi.shtml"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08040"/>
            <w:sz w:val="21"/>
            <w:szCs w:val="21"/>
            <w:u w:val="single"/>
            <w:lang w:eastAsia="es-ES"/>
          </w:rPr>
          <w:t>ingresos</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que origina la bajada del precio de todas las unidades anteriores.</w:t>
        </w:r>
      </w:ins>
    </w:p>
    <w:p w:rsidR="00E341D0" w:rsidRPr="00E341D0" w:rsidRDefault="00E341D0" w:rsidP="00E341D0">
      <w:pPr>
        <w:shd w:val="clear" w:color="auto" w:fill="FFFFFF"/>
        <w:spacing w:before="135" w:after="135" w:line="270" w:lineRule="atLeast"/>
        <w:jc w:val="center"/>
        <w:rPr>
          <w:ins w:id="63" w:author="Unknown"/>
          <w:rFonts w:ascii="Georgia" w:eastAsia="Times New Roman" w:hAnsi="Georgia" w:cs="Arial"/>
          <w:color w:val="445555"/>
          <w:sz w:val="21"/>
          <w:szCs w:val="21"/>
          <w:lang w:eastAsia="es-ES"/>
        </w:rPr>
      </w:pPr>
      <w:ins w:id="64" w:author="Unknown">
        <w:r w:rsidRPr="00E341D0">
          <w:rPr>
            <w:rFonts w:ascii="Georgia" w:eastAsia="Times New Roman" w:hAnsi="Georgia" w:cs="Arial"/>
            <w:noProof/>
            <w:color w:val="445555"/>
            <w:sz w:val="21"/>
            <w:szCs w:val="21"/>
            <w:lang w:val="en-US"/>
          </w:rPr>
          <w:lastRenderedPageBreak/>
          <w:drawing>
            <wp:inline distT="0" distB="0" distL="0" distR="0" wp14:anchorId="2D992A12" wp14:editId="67EFCE4D">
              <wp:extent cx="3133725" cy="1638300"/>
              <wp:effectExtent l="0" t="0" r="9525" b="0"/>
              <wp:docPr id="2" name="Imagen 2" descr="https://www.monografias.com/trabajos39/el-monopolio/Image108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monografias.com/trabajos39/el-monopolio/Image1080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1638300"/>
                      </a:xfrm>
                      <a:prstGeom prst="rect">
                        <a:avLst/>
                      </a:prstGeom>
                      <a:noFill/>
                      <a:ln>
                        <a:noFill/>
                      </a:ln>
                    </pic:spPr>
                  </pic:pic>
                </a:graphicData>
              </a:graphic>
            </wp:inline>
          </w:drawing>
        </w:r>
      </w:ins>
    </w:p>
    <w:p w:rsidR="00E341D0" w:rsidRPr="00E341D0" w:rsidRDefault="00E341D0" w:rsidP="00E341D0">
      <w:pPr>
        <w:shd w:val="clear" w:color="auto" w:fill="FFFFFF"/>
        <w:spacing w:after="0" w:line="270" w:lineRule="atLeast"/>
        <w:rPr>
          <w:ins w:id="65" w:author="Unknown"/>
          <w:rFonts w:ascii="Georgia" w:eastAsia="Times New Roman" w:hAnsi="Georgia" w:cs="Arial"/>
          <w:color w:val="445555"/>
          <w:sz w:val="21"/>
          <w:szCs w:val="21"/>
          <w:lang w:eastAsia="es-ES"/>
        </w:rPr>
      </w:pPr>
    </w:p>
    <w:p w:rsidR="00E341D0" w:rsidRPr="00E341D0" w:rsidRDefault="00E341D0" w:rsidP="00E341D0">
      <w:pPr>
        <w:shd w:val="clear" w:color="auto" w:fill="FFFFFF"/>
        <w:spacing w:after="0" w:line="270" w:lineRule="atLeast"/>
        <w:jc w:val="center"/>
        <w:rPr>
          <w:ins w:id="66" w:author="Unknown"/>
          <w:rFonts w:ascii="Georgia" w:eastAsia="Times New Roman" w:hAnsi="Georgia" w:cs="Arial"/>
          <w:color w:val="445555"/>
          <w:sz w:val="21"/>
          <w:szCs w:val="21"/>
          <w:lang w:eastAsia="es-ES"/>
        </w:rPr>
      </w:pPr>
      <w:ins w:id="67" w:author="Unknown">
        <w:r w:rsidRPr="00E341D0">
          <w:rPr>
            <w:rFonts w:ascii="Georgia" w:eastAsia="Times New Roman" w:hAnsi="Georgia" w:cs="Arial"/>
            <w:color w:val="445555"/>
            <w:sz w:val="21"/>
            <w:szCs w:val="21"/>
            <w:lang w:eastAsia="es-ES"/>
          </w:rPr>
          <w:t>Partes: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"https://www.monografias.com/trabajos39/el-monopolio/el-monopolio.shtml"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248B0"/>
            <w:sz w:val="21"/>
            <w:szCs w:val="21"/>
            <w:u w:val="single"/>
            <w:lang w:eastAsia="es-ES"/>
          </w:rPr>
          <w:t>1</w:t>
        </w:r>
        <w:r w:rsidRPr="00E341D0">
          <w:rPr>
            <w:rFonts w:ascii="Georgia" w:eastAsia="Times New Roman" w:hAnsi="Georgia" w:cs="Arial"/>
            <w:color w:val="445555"/>
            <w:sz w:val="21"/>
            <w:szCs w:val="21"/>
            <w:lang w:eastAsia="es-ES"/>
          </w:rPr>
          <w:fldChar w:fldCharType="end"/>
        </w:r>
        <w:r w:rsidRPr="00E341D0">
          <w:rPr>
            <w:rFonts w:ascii="Georgia" w:eastAsia="Times New Roman" w:hAnsi="Georgia" w:cs="Arial"/>
            <w:color w:val="445555"/>
            <w:sz w:val="21"/>
            <w:szCs w:val="21"/>
            <w:lang w:eastAsia="es-ES"/>
          </w:rPr>
          <w:t>, </w:t>
        </w:r>
        <w:r w:rsidRPr="00E341D0">
          <w:rPr>
            <w:rFonts w:ascii="Georgia" w:eastAsia="Times New Roman" w:hAnsi="Georgia" w:cs="Arial"/>
            <w:color w:val="445555"/>
            <w:sz w:val="21"/>
            <w:szCs w:val="21"/>
            <w:lang w:eastAsia="es-ES"/>
          </w:rPr>
          <w:fldChar w:fldCharType="begin"/>
        </w:r>
        <w:r w:rsidRPr="00E341D0">
          <w:rPr>
            <w:rFonts w:ascii="Georgia" w:eastAsia="Times New Roman" w:hAnsi="Georgia" w:cs="Arial"/>
            <w:color w:val="445555"/>
            <w:sz w:val="21"/>
            <w:szCs w:val="21"/>
            <w:lang w:eastAsia="es-ES"/>
          </w:rPr>
          <w:instrText xml:space="preserve"> HYPERLINK "https://www.monografias.com/trabajos39/el-monopolio/el-monopolio2.shtml" </w:instrText>
        </w:r>
        <w:r w:rsidRPr="00E341D0">
          <w:rPr>
            <w:rFonts w:ascii="Georgia" w:eastAsia="Times New Roman" w:hAnsi="Georgia" w:cs="Arial"/>
            <w:color w:val="445555"/>
            <w:sz w:val="21"/>
            <w:szCs w:val="21"/>
            <w:lang w:eastAsia="es-ES"/>
          </w:rPr>
          <w:fldChar w:fldCharType="separate"/>
        </w:r>
        <w:r w:rsidRPr="00E341D0">
          <w:rPr>
            <w:rFonts w:ascii="Georgia" w:eastAsia="Times New Roman" w:hAnsi="Georgia" w:cs="Arial"/>
            <w:color w:val="0248B0"/>
            <w:sz w:val="21"/>
            <w:szCs w:val="21"/>
            <w:u w:val="single"/>
            <w:lang w:eastAsia="es-ES"/>
          </w:rPr>
          <w:t>2</w:t>
        </w:r>
        <w:r w:rsidRPr="00E341D0">
          <w:rPr>
            <w:rFonts w:ascii="Georgia" w:eastAsia="Times New Roman" w:hAnsi="Georgia" w:cs="Arial"/>
            <w:color w:val="445555"/>
            <w:sz w:val="21"/>
            <w:szCs w:val="21"/>
            <w:lang w:eastAsia="es-ES"/>
          </w:rPr>
          <w:fldChar w:fldCharType="end"/>
        </w:r>
      </w:ins>
    </w:p>
    <w:p w:rsidR="00E341D0" w:rsidRPr="00E341D0" w:rsidRDefault="00E341D0" w:rsidP="00E341D0">
      <w:pPr>
        <w:shd w:val="clear" w:color="auto" w:fill="FFFFFF"/>
        <w:spacing w:after="0" w:line="270" w:lineRule="atLeast"/>
        <w:rPr>
          <w:ins w:id="68" w:author="Unknown"/>
          <w:rFonts w:ascii="Georgia" w:eastAsia="Times New Roman" w:hAnsi="Georgia" w:cs="Arial"/>
          <w:color w:val="445555"/>
          <w:sz w:val="21"/>
          <w:szCs w:val="21"/>
          <w:lang w:eastAsia="es-ES"/>
        </w:rPr>
      </w:pPr>
    </w:p>
    <w:tbl>
      <w:tblPr>
        <w:tblW w:w="5000" w:type="pct"/>
        <w:tblCellSpacing w:w="0" w:type="dxa"/>
        <w:tblBorders>
          <w:top w:val="single" w:sz="6" w:space="0" w:color="AAAAAA"/>
          <w:left w:val="single" w:sz="6" w:space="0" w:color="AAAAAA"/>
          <w:bottom w:val="single" w:sz="6" w:space="0" w:color="AAAAAA"/>
          <w:right w:val="single" w:sz="6" w:space="0" w:color="AAAAAA"/>
        </w:tblBorders>
        <w:shd w:val="clear" w:color="auto" w:fill="DDEDF8"/>
        <w:tblCellMar>
          <w:left w:w="0" w:type="dxa"/>
          <w:right w:w="0" w:type="dxa"/>
        </w:tblCellMar>
        <w:tblLook w:val="04A0" w:firstRow="1" w:lastRow="0" w:firstColumn="1" w:lastColumn="0" w:noHBand="0" w:noVBand="1"/>
      </w:tblPr>
      <w:tblGrid>
        <w:gridCol w:w="8594"/>
      </w:tblGrid>
      <w:tr w:rsidR="00E341D0" w:rsidRPr="00E341D0" w:rsidTr="00E341D0">
        <w:trPr>
          <w:tblCellSpacing w:w="0" w:type="dxa"/>
        </w:trPr>
        <w:tc>
          <w:tcPr>
            <w:tcW w:w="0" w:type="auto"/>
            <w:tcBorders>
              <w:top w:val="single" w:sz="6" w:space="0" w:color="AAAAAA"/>
              <w:left w:val="single" w:sz="6" w:space="0" w:color="AAAAAA"/>
              <w:bottom w:val="single" w:sz="6" w:space="0" w:color="AAAAAA"/>
              <w:right w:val="single" w:sz="6" w:space="0" w:color="AAAAAA"/>
            </w:tcBorders>
            <w:shd w:val="clear" w:color="auto" w:fill="DDEDF8"/>
            <w:tcMar>
              <w:top w:w="30" w:type="dxa"/>
              <w:left w:w="30" w:type="dxa"/>
              <w:bottom w:w="30" w:type="dxa"/>
              <w:right w:w="30" w:type="dxa"/>
            </w:tcMar>
            <w:vAlign w:val="center"/>
            <w:hideMark/>
          </w:tcPr>
          <w:p w:rsidR="00E341D0" w:rsidRPr="00E341D0" w:rsidRDefault="00F12998" w:rsidP="00E341D0">
            <w:pPr>
              <w:spacing w:after="0" w:line="240" w:lineRule="atLeast"/>
              <w:jc w:val="right"/>
              <w:rPr>
                <w:rFonts w:ascii="Arial" w:eastAsia="Times New Roman" w:hAnsi="Arial" w:cs="Arial"/>
                <w:color w:val="445555"/>
                <w:sz w:val="18"/>
                <w:szCs w:val="18"/>
                <w:lang w:eastAsia="es-ES"/>
              </w:rPr>
            </w:pPr>
            <w:hyperlink r:id="rId7" w:history="1">
              <w:r w:rsidR="00E341D0" w:rsidRPr="00E341D0">
                <w:rPr>
                  <w:rFonts w:ascii="Arial" w:eastAsia="Times New Roman" w:hAnsi="Arial" w:cs="Arial"/>
                  <w:b/>
                  <w:bCs/>
                  <w:color w:val="0248B0"/>
                  <w:sz w:val="20"/>
                  <w:szCs w:val="20"/>
                  <w:u w:val="single"/>
                  <w:lang w:eastAsia="es-ES"/>
                </w:rPr>
                <w:t>Página siguiente</w:t>
              </w:r>
            </w:hyperlink>
            <w:r w:rsidR="00E341D0" w:rsidRPr="00E341D0">
              <w:rPr>
                <w:rFonts w:ascii="Arial" w:eastAsia="Times New Roman" w:hAnsi="Arial" w:cs="Arial"/>
                <w:color w:val="445555"/>
                <w:sz w:val="18"/>
                <w:szCs w:val="18"/>
                <w:lang w:eastAsia="es-ES"/>
              </w:rPr>
              <w:t> </w:t>
            </w:r>
            <w:r w:rsidR="00E341D0" w:rsidRPr="00E341D0">
              <w:rPr>
                <w:rFonts w:ascii="Arial" w:eastAsia="Times New Roman" w:hAnsi="Arial" w:cs="Arial"/>
                <w:noProof/>
                <w:color w:val="445555"/>
                <w:sz w:val="18"/>
                <w:szCs w:val="18"/>
                <w:lang w:val="en-US"/>
              </w:rPr>
              <w:drawing>
                <wp:inline distT="0" distB="0" distL="0" distR="0" wp14:anchorId="5077DDC5" wp14:editId="2183A975">
                  <wp:extent cx="104775" cy="133350"/>
                  <wp:effectExtent l="0" t="0" r="9525" b="0"/>
                  <wp:docPr id="3" name="Imagen 3" descr="https://www.monografias.com/img/b_sigui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monografias.com/img/b_siguient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p>
        </w:tc>
      </w:tr>
    </w:tbl>
    <w:p w:rsidR="00E341D0" w:rsidRPr="00E341D0" w:rsidRDefault="00E341D0" w:rsidP="00E341D0">
      <w:pPr>
        <w:spacing w:after="90" w:line="240" w:lineRule="auto"/>
        <w:outlineLvl w:val="1"/>
        <w:rPr>
          <w:ins w:id="69" w:author="Unknown"/>
          <w:rFonts w:ascii="Arial" w:eastAsia="Times New Roman" w:hAnsi="Arial" w:cs="Arial"/>
          <w:color w:val="000000"/>
          <w:spacing w:val="-15"/>
          <w:sz w:val="36"/>
          <w:szCs w:val="36"/>
          <w:lang w:eastAsia="es-ES"/>
        </w:rPr>
      </w:pPr>
      <w:bookmarkStart w:id="70" w:name="Comentarios"/>
      <w:bookmarkEnd w:id="70"/>
      <w:ins w:id="71" w:author="Unknown">
        <w:r w:rsidRPr="00E341D0">
          <w:rPr>
            <w:rFonts w:ascii="Arial" w:eastAsia="Times New Roman" w:hAnsi="Arial" w:cs="Arial"/>
            <w:color w:val="000000"/>
            <w:spacing w:val="-15"/>
            <w:sz w:val="36"/>
            <w:szCs w:val="36"/>
            <w:lang w:eastAsia="es-ES"/>
          </w:rPr>
          <w:t>Comentarios</w:t>
        </w:r>
      </w:ins>
    </w:p>
    <w:p w:rsidR="00E341D0" w:rsidRPr="00E341D0" w:rsidRDefault="00F12998" w:rsidP="00E341D0">
      <w:pPr>
        <w:spacing w:after="150" w:line="240" w:lineRule="auto"/>
        <w:rPr>
          <w:ins w:id="72" w:author="Unknown"/>
          <w:rFonts w:ascii="Arial" w:eastAsia="Times New Roman" w:hAnsi="Arial" w:cs="Arial"/>
          <w:color w:val="445555"/>
          <w:sz w:val="18"/>
          <w:szCs w:val="18"/>
          <w:lang w:eastAsia="es-ES"/>
        </w:rPr>
      </w:pPr>
      <w:ins w:id="73" w:author="Unknown">
        <w:r>
          <w:rPr>
            <w:rFonts w:ascii="Arial" w:eastAsia="Times New Roman" w:hAnsi="Arial" w:cs="Arial"/>
            <w:color w:val="445555"/>
            <w:sz w:val="18"/>
            <w:szCs w:val="18"/>
            <w:lang w:eastAsia="es-ES"/>
          </w:rPr>
          <w:pict>
            <v:rect id="_x0000_i1027" style="width:0;height:.75pt" o:hralign="center" o:hrstd="t" o:hrnoshade="t" o:hr="t" fillcolor="#999" stroked="f"/>
          </w:pict>
        </w:r>
      </w:ins>
    </w:p>
    <w:tbl>
      <w:tblPr>
        <w:tblW w:w="4900" w:type="pct"/>
        <w:jc w:val="center"/>
        <w:tblCellSpacing w:w="15" w:type="dxa"/>
        <w:tblCellMar>
          <w:top w:w="15" w:type="dxa"/>
          <w:left w:w="15" w:type="dxa"/>
          <w:bottom w:w="15" w:type="dxa"/>
          <w:right w:w="15" w:type="dxa"/>
        </w:tblCellMar>
        <w:tblLook w:val="04A0" w:firstRow="1" w:lastRow="0" w:firstColumn="1" w:lastColumn="0" w:noHBand="0" w:noVBand="1"/>
      </w:tblPr>
      <w:tblGrid>
        <w:gridCol w:w="3781"/>
        <w:gridCol w:w="445"/>
        <w:gridCol w:w="4196"/>
      </w:tblGrid>
      <w:tr w:rsidR="00E341D0" w:rsidRPr="00E341D0" w:rsidTr="00E341D0">
        <w:trPr>
          <w:tblCellSpacing w:w="15" w:type="dxa"/>
          <w:jc w:val="center"/>
        </w:trPr>
        <w:tc>
          <w:tcPr>
            <w:tcW w:w="2250" w:type="pct"/>
            <w:tcBorders>
              <w:top w:val="nil"/>
              <w:left w:val="nil"/>
              <w:bottom w:val="nil"/>
              <w:right w:val="nil"/>
            </w:tcBorders>
            <w:vAlign w:val="center"/>
            <w:hideMark/>
          </w:tcPr>
          <w:p w:rsidR="00E341D0" w:rsidRPr="00E341D0" w:rsidRDefault="00E341D0" w:rsidP="00E341D0">
            <w:pPr>
              <w:spacing w:after="90" w:line="240" w:lineRule="auto"/>
              <w:outlineLvl w:val="1"/>
              <w:rPr>
                <w:rFonts w:ascii="Times New Roman" w:eastAsia="Times New Roman" w:hAnsi="Times New Roman" w:cs="Times New Roman"/>
                <w:color w:val="000000"/>
                <w:spacing w:val="-15"/>
                <w:sz w:val="36"/>
                <w:szCs w:val="36"/>
                <w:lang w:eastAsia="es-ES"/>
              </w:rPr>
            </w:pPr>
            <w:bookmarkStart w:id="74" w:name="Relacionados"/>
            <w:bookmarkEnd w:id="74"/>
            <w:r w:rsidRPr="00E341D0">
              <w:rPr>
                <w:rFonts w:ascii="Times New Roman" w:eastAsia="Times New Roman" w:hAnsi="Times New Roman" w:cs="Times New Roman"/>
                <w:color w:val="000000"/>
                <w:spacing w:val="-15"/>
                <w:sz w:val="36"/>
                <w:szCs w:val="36"/>
                <w:lang w:eastAsia="es-ES"/>
              </w:rPr>
              <w:t>Trabajos relacionados</w:t>
            </w:r>
          </w:p>
          <w:p w:rsidR="00E341D0" w:rsidRPr="00E341D0" w:rsidRDefault="00F12998" w:rsidP="00E341D0">
            <w:pPr>
              <w:numPr>
                <w:ilvl w:val="0"/>
                <w:numId w:val="2"/>
              </w:numPr>
              <w:spacing w:after="0" w:line="240" w:lineRule="auto"/>
              <w:ind w:left="150"/>
              <w:outlineLvl w:val="2"/>
              <w:rPr>
                <w:rFonts w:ascii="Times New Roman" w:eastAsia="Times New Roman" w:hAnsi="Times New Roman" w:cs="Times New Roman"/>
                <w:b/>
                <w:bCs/>
                <w:color w:val="445555"/>
                <w:sz w:val="18"/>
                <w:szCs w:val="18"/>
                <w:lang w:val="en-US" w:eastAsia="es-ES"/>
              </w:rPr>
            </w:pPr>
            <w:hyperlink r:id="rId9" w:history="1">
              <w:r w:rsidR="00E341D0" w:rsidRPr="00E341D0">
                <w:rPr>
                  <w:rFonts w:ascii="Times New Roman" w:eastAsia="Times New Roman" w:hAnsi="Times New Roman" w:cs="Times New Roman"/>
                  <w:b/>
                  <w:bCs/>
                  <w:color w:val="0248B0"/>
                  <w:sz w:val="18"/>
                  <w:szCs w:val="18"/>
                  <w:u w:val="single"/>
                  <w:lang w:val="en-US" w:eastAsia="es-ES"/>
                </w:rPr>
                <w:t>The new route: dollarization - The Argentine case</w:t>
              </w:r>
            </w:hyperlink>
          </w:p>
          <w:p w:rsidR="00E341D0" w:rsidRPr="00E341D0" w:rsidRDefault="00E341D0" w:rsidP="00E341D0">
            <w:pPr>
              <w:spacing w:after="0" w:line="240" w:lineRule="atLeast"/>
              <w:rPr>
                <w:rFonts w:ascii="Times New Roman" w:eastAsia="Times New Roman" w:hAnsi="Times New Roman" w:cs="Times New Roman"/>
                <w:color w:val="445555"/>
                <w:sz w:val="17"/>
                <w:szCs w:val="17"/>
                <w:lang w:eastAsia="es-ES"/>
              </w:rPr>
            </w:pPr>
            <w:r w:rsidRPr="00E341D0">
              <w:rPr>
                <w:rFonts w:ascii="Times New Roman" w:eastAsia="Times New Roman" w:hAnsi="Times New Roman" w:cs="Times New Roman"/>
                <w:color w:val="445555"/>
                <w:sz w:val="17"/>
                <w:szCs w:val="17"/>
                <w:lang w:val="en-US" w:eastAsia="es-ES"/>
              </w:rPr>
              <w:t xml:space="preserve">A brief history of Argentina monetary procedures. The cost of the </w:t>
            </w:r>
            <w:proofErr w:type="spellStart"/>
            <w:r w:rsidRPr="00E341D0">
              <w:rPr>
                <w:rFonts w:ascii="Times New Roman" w:eastAsia="Times New Roman" w:hAnsi="Times New Roman" w:cs="Times New Roman"/>
                <w:color w:val="445555"/>
                <w:sz w:val="17"/>
                <w:szCs w:val="17"/>
                <w:lang w:val="en-US" w:eastAsia="es-ES"/>
              </w:rPr>
              <w:t>Seinoriage</w:t>
            </w:r>
            <w:proofErr w:type="spellEnd"/>
            <w:r w:rsidRPr="00E341D0">
              <w:rPr>
                <w:rFonts w:ascii="Times New Roman" w:eastAsia="Times New Roman" w:hAnsi="Times New Roman" w:cs="Times New Roman"/>
                <w:color w:val="445555"/>
                <w:sz w:val="17"/>
                <w:szCs w:val="17"/>
                <w:lang w:val="en-US" w:eastAsia="es-ES"/>
              </w:rPr>
              <w:t xml:space="preserve"> lost. </w:t>
            </w:r>
            <w:proofErr w:type="spellStart"/>
            <w:r w:rsidRPr="00E341D0">
              <w:rPr>
                <w:rFonts w:ascii="Times New Roman" w:eastAsia="Times New Roman" w:hAnsi="Times New Roman" w:cs="Times New Roman"/>
                <w:color w:val="445555"/>
                <w:sz w:val="17"/>
                <w:szCs w:val="17"/>
                <w:lang w:eastAsia="es-ES"/>
              </w:rPr>
              <w:t>Interest</w:t>
            </w:r>
            <w:proofErr w:type="spellEnd"/>
            <w:r w:rsidRPr="00E341D0">
              <w:rPr>
                <w:rFonts w:ascii="Times New Roman" w:eastAsia="Times New Roman" w:hAnsi="Times New Roman" w:cs="Times New Roman"/>
                <w:color w:val="445555"/>
                <w:sz w:val="17"/>
                <w:szCs w:val="17"/>
                <w:lang w:eastAsia="es-ES"/>
              </w:rPr>
              <w:t xml:space="preserve"> </w:t>
            </w:r>
            <w:proofErr w:type="spellStart"/>
            <w:r w:rsidRPr="00E341D0">
              <w:rPr>
                <w:rFonts w:ascii="Times New Roman" w:eastAsia="Times New Roman" w:hAnsi="Times New Roman" w:cs="Times New Roman"/>
                <w:color w:val="445555"/>
                <w:sz w:val="17"/>
                <w:szCs w:val="17"/>
                <w:lang w:eastAsia="es-ES"/>
              </w:rPr>
              <w:t>rates</w:t>
            </w:r>
            <w:proofErr w:type="spellEnd"/>
            <w:r w:rsidRPr="00E341D0">
              <w:rPr>
                <w:rFonts w:ascii="Times New Roman" w:eastAsia="Times New Roman" w:hAnsi="Times New Roman" w:cs="Times New Roman"/>
                <w:color w:val="445555"/>
                <w:sz w:val="17"/>
                <w:szCs w:val="17"/>
                <w:lang w:eastAsia="es-ES"/>
              </w:rPr>
              <w:t xml:space="preserve">. The </w:t>
            </w:r>
            <w:proofErr w:type="spellStart"/>
            <w:r w:rsidRPr="00E341D0">
              <w:rPr>
                <w:rFonts w:ascii="Times New Roman" w:eastAsia="Times New Roman" w:hAnsi="Times New Roman" w:cs="Times New Roman"/>
                <w:color w:val="445555"/>
                <w:sz w:val="17"/>
                <w:szCs w:val="17"/>
                <w:lang w:eastAsia="es-ES"/>
              </w:rPr>
              <w:t>consumers</w:t>
            </w:r>
            <w:proofErr w:type="spellEnd"/>
            <w:r w:rsidRPr="00E341D0">
              <w:rPr>
                <w:rFonts w:ascii="Times New Roman" w:eastAsia="Times New Roman" w:hAnsi="Times New Roman" w:cs="Times New Roman"/>
                <w:color w:val="445555"/>
                <w:sz w:val="17"/>
                <w:szCs w:val="17"/>
                <w:lang w:eastAsia="es-ES"/>
              </w:rPr>
              <w:t xml:space="preserve"> in a do...</w:t>
            </w:r>
          </w:p>
          <w:p w:rsidR="00E341D0" w:rsidRPr="00E341D0" w:rsidRDefault="00F12998" w:rsidP="00E341D0">
            <w:pPr>
              <w:numPr>
                <w:ilvl w:val="0"/>
                <w:numId w:val="2"/>
              </w:numPr>
              <w:spacing w:after="0" w:line="240" w:lineRule="auto"/>
              <w:ind w:left="150"/>
              <w:outlineLvl w:val="2"/>
              <w:rPr>
                <w:rFonts w:ascii="Times New Roman" w:eastAsia="Times New Roman" w:hAnsi="Times New Roman" w:cs="Times New Roman"/>
                <w:b/>
                <w:bCs/>
                <w:color w:val="445555"/>
                <w:sz w:val="18"/>
                <w:szCs w:val="18"/>
                <w:lang w:eastAsia="es-ES"/>
              </w:rPr>
            </w:pPr>
            <w:hyperlink r:id="rId10" w:history="1">
              <w:r w:rsidR="00E341D0" w:rsidRPr="00E341D0">
                <w:rPr>
                  <w:rFonts w:ascii="Times New Roman" w:eastAsia="Times New Roman" w:hAnsi="Times New Roman" w:cs="Times New Roman"/>
                  <w:b/>
                  <w:bCs/>
                  <w:color w:val="0248B0"/>
                  <w:sz w:val="18"/>
                  <w:szCs w:val="18"/>
                  <w:u w:val="single"/>
                  <w:lang w:eastAsia="es-ES"/>
                </w:rPr>
                <w:t>Comercio internacional</w:t>
              </w:r>
            </w:hyperlink>
          </w:p>
          <w:p w:rsidR="00E341D0" w:rsidRPr="00E341D0" w:rsidRDefault="00E341D0" w:rsidP="00E341D0">
            <w:pPr>
              <w:spacing w:after="0" w:line="240" w:lineRule="atLeast"/>
              <w:rPr>
                <w:rFonts w:ascii="Times New Roman" w:eastAsia="Times New Roman" w:hAnsi="Times New Roman" w:cs="Times New Roman"/>
                <w:color w:val="445555"/>
                <w:sz w:val="17"/>
                <w:szCs w:val="17"/>
                <w:lang w:eastAsia="es-ES"/>
              </w:rPr>
            </w:pPr>
            <w:r w:rsidRPr="00E341D0">
              <w:rPr>
                <w:rFonts w:ascii="Times New Roman" w:eastAsia="Times New Roman" w:hAnsi="Times New Roman" w:cs="Times New Roman"/>
                <w:color w:val="445555"/>
                <w:sz w:val="17"/>
                <w:szCs w:val="17"/>
                <w:lang w:eastAsia="es-ES"/>
              </w:rPr>
              <w:t>El financiamiento y la asistencia internacional. Inversión extranjera directa. Organismos internacionales. Acuerdos come...</w:t>
            </w:r>
          </w:p>
          <w:p w:rsidR="00E341D0" w:rsidRPr="00E341D0" w:rsidRDefault="00F12998" w:rsidP="00E341D0">
            <w:pPr>
              <w:numPr>
                <w:ilvl w:val="0"/>
                <w:numId w:val="2"/>
              </w:numPr>
              <w:spacing w:after="0" w:line="240" w:lineRule="auto"/>
              <w:ind w:left="150"/>
              <w:outlineLvl w:val="2"/>
              <w:rPr>
                <w:rFonts w:ascii="Times New Roman" w:eastAsia="Times New Roman" w:hAnsi="Times New Roman" w:cs="Times New Roman"/>
                <w:b/>
                <w:bCs/>
                <w:color w:val="445555"/>
                <w:sz w:val="18"/>
                <w:szCs w:val="18"/>
                <w:lang w:eastAsia="es-ES"/>
              </w:rPr>
            </w:pPr>
            <w:hyperlink r:id="rId11" w:history="1">
              <w:r w:rsidR="00E341D0" w:rsidRPr="00E341D0">
                <w:rPr>
                  <w:rFonts w:ascii="Times New Roman" w:eastAsia="Times New Roman" w:hAnsi="Times New Roman" w:cs="Times New Roman"/>
                  <w:b/>
                  <w:bCs/>
                  <w:color w:val="0248B0"/>
                  <w:sz w:val="18"/>
                  <w:szCs w:val="18"/>
                  <w:u w:val="single"/>
                  <w:lang w:eastAsia="es-ES"/>
                </w:rPr>
                <w:t>Modelo Económico</w:t>
              </w:r>
            </w:hyperlink>
          </w:p>
          <w:p w:rsidR="00E341D0" w:rsidRPr="00E341D0" w:rsidRDefault="00E341D0" w:rsidP="00E341D0">
            <w:pPr>
              <w:spacing w:after="0" w:line="240" w:lineRule="atLeast"/>
              <w:rPr>
                <w:rFonts w:ascii="Times New Roman" w:eastAsia="Times New Roman" w:hAnsi="Times New Roman" w:cs="Times New Roman"/>
                <w:color w:val="445555"/>
                <w:sz w:val="17"/>
                <w:szCs w:val="17"/>
                <w:lang w:eastAsia="es-ES"/>
              </w:rPr>
            </w:pPr>
            <w:r w:rsidRPr="00E341D0">
              <w:rPr>
                <w:rFonts w:ascii="Times New Roman" w:eastAsia="Times New Roman" w:hAnsi="Times New Roman" w:cs="Times New Roman"/>
                <w:color w:val="445555"/>
                <w:sz w:val="17"/>
                <w:szCs w:val="17"/>
                <w:lang w:eastAsia="es-ES"/>
              </w:rPr>
              <w:t xml:space="preserve">Definición. Problemática económica que se pretende resolver. Estimación del modelo a priori. Variables, definición y </w:t>
            </w:r>
            <w:proofErr w:type="spellStart"/>
            <w:r w:rsidRPr="00E341D0">
              <w:rPr>
                <w:rFonts w:ascii="Times New Roman" w:eastAsia="Times New Roman" w:hAnsi="Times New Roman" w:cs="Times New Roman"/>
                <w:color w:val="445555"/>
                <w:sz w:val="17"/>
                <w:szCs w:val="17"/>
                <w:lang w:eastAsia="es-ES"/>
              </w:rPr>
              <w:t>mag</w:t>
            </w:r>
            <w:proofErr w:type="spellEnd"/>
            <w:r w:rsidRPr="00E341D0">
              <w:rPr>
                <w:rFonts w:ascii="Times New Roman" w:eastAsia="Times New Roman" w:hAnsi="Times New Roman" w:cs="Times New Roman"/>
                <w:color w:val="445555"/>
                <w:sz w:val="17"/>
                <w:szCs w:val="17"/>
                <w:lang w:eastAsia="es-ES"/>
              </w:rPr>
              <w:t>...</w:t>
            </w:r>
          </w:p>
          <w:p w:rsidR="00E341D0" w:rsidRPr="00E341D0" w:rsidRDefault="00E341D0" w:rsidP="00E341D0">
            <w:pPr>
              <w:spacing w:after="0" w:line="240" w:lineRule="atLeast"/>
              <w:jc w:val="right"/>
              <w:rPr>
                <w:rFonts w:ascii="Times New Roman" w:eastAsia="Times New Roman" w:hAnsi="Times New Roman" w:cs="Times New Roman"/>
                <w:color w:val="445555"/>
                <w:sz w:val="17"/>
                <w:szCs w:val="17"/>
                <w:lang w:eastAsia="es-ES"/>
              </w:rPr>
            </w:pPr>
            <w:r w:rsidRPr="00E341D0">
              <w:rPr>
                <w:rFonts w:ascii="Times New Roman" w:eastAsia="Times New Roman" w:hAnsi="Times New Roman" w:cs="Times New Roman"/>
                <w:color w:val="445555"/>
                <w:sz w:val="17"/>
                <w:szCs w:val="17"/>
                <w:lang w:eastAsia="es-ES"/>
              </w:rPr>
              <w:t xml:space="preserve">Ver </w:t>
            </w:r>
            <w:proofErr w:type="spellStart"/>
            <w:r w:rsidRPr="00E341D0">
              <w:rPr>
                <w:rFonts w:ascii="Times New Roman" w:eastAsia="Times New Roman" w:hAnsi="Times New Roman" w:cs="Times New Roman"/>
                <w:color w:val="445555"/>
                <w:sz w:val="17"/>
                <w:szCs w:val="17"/>
                <w:lang w:eastAsia="es-ES"/>
              </w:rPr>
              <w:t>mas</w:t>
            </w:r>
            <w:proofErr w:type="spellEnd"/>
            <w:r w:rsidRPr="00E341D0">
              <w:rPr>
                <w:rFonts w:ascii="Times New Roman" w:eastAsia="Times New Roman" w:hAnsi="Times New Roman" w:cs="Times New Roman"/>
                <w:color w:val="445555"/>
                <w:sz w:val="17"/>
                <w:szCs w:val="17"/>
                <w:lang w:eastAsia="es-ES"/>
              </w:rPr>
              <w:t xml:space="preserve"> trabajos de </w:t>
            </w:r>
            <w:proofErr w:type="spellStart"/>
            <w:r w:rsidRPr="00E341D0">
              <w:rPr>
                <w:rFonts w:ascii="Times New Roman" w:eastAsia="Times New Roman" w:hAnsi="Times New Roman" w:cs="Times New Roman"/>
                <w:color w:val="445555"/>
                <w:sz w:val="17"/>
                <w:szCs w:val="17"/>
                <w:lang w:eastAsia="es-ES"/>
              </w:rPr>
              <w:fldChar w:fldCharType="begin"/>
            </w:r>
            <w:r w:rsidRPr="00E341D0">
              <w:rPr>
                <w:rFonts w:ascii="Times New Roman" w:eastAsia="Times New Roman" w:hAnsi="Times New Roman" w:cs="Times New Roman"/>
                <w:color w:val="445555"/>
                <w:sz w:val="17"/>
                <w:szCs w:val="17"/>
                <w:lang w:eastAsia="es-ES"/>
              </w:rPr>
              <w:instrText xml:space="preserve"> HYPERLINK "https://www.monografias.com/Economia/" </w:instrText>
            </w:r>
            <w:r w:rsidRPr="00E341D0">
              <w:rPr>
                <w:rFonts w:ascii="Times New Roman" w:eastAsia="Times New Roman" w:hAnsi="Times New Roman" w:cs="Times New Roman"/>
                <w:color w:val="445555"/>
                <w:sz w:val="17"/>
                <w:szCs w:val="17"/>
                <w:lang w:eastAsia="es-ES"/>
              </w:rPr>
              <w:fldChar w:fldCharType="separate"/>
            </w:r>
            <w:r w:rsidRPr="00E341D0">
              <w:rPr>
                <w:rFonts w:ascii="Times New Roman" w:eastAsia="Times New Roman" w:hAnsi="Times New Roman" w:cs="Times New Roman"/>
                <w:color w:val="0248B0"/>
                <w:sz w:val="17"/>
                <w:szCs w:val="17"/>
                <w:u w:val="single"/>
                <w:lang w:eastAsia="es-ES"/>
              </w:rPr>
              <w:t>Economia</w:t>
            </w:r>
            <w:proofErr w:type="spellEnd"/>
            <w:r w:rsidRPr="00E341D0">
              <w:rPr>
                <w:rFonts w:ascii="Times New Roman" w:eastAsia="Times New Roman" w:hAnsi="Times New Roman" w:cs="Times New Roman"/>
                <w:color w:val="445555"/>
                <w:sz w:val="17"/>
                <w:szCs w:val="17"/>
                <w:lang w:eastAsia="es-ES"/>
              </w:rPr>
              <w:fldChar w:fldCharType="end"/>
            </w:r>
          </w:p>
        </w:tc>
        <w:tc>
          <w:tcPr>
            <w:tcW w:w="250" w:type="pct"/>
            <w:tcBorders>
              <w:top w:val="nil"/>
              <w:left w:val="nil"/>
              <w:bottom w:val="nil"/>
              <w:right w:val="nil"/>
            </w:tcBorders>
            <w:vAlign w:val="center"/>
            <w:hideMark/>
          </w:tcPr>
          <w:p w:rsidR="00E341D0" w:rsidRPr="00E341D0" w:rsidRDefault="00E341D0" w:rsidP="00E341D0">
            <w:pPr>
              <w:spacing w:after="0" w:line="240" w:lineRule="atLeast"/>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 </w:t>
            </w:r>
          </w:p>
        </w:tc>
        <w:tc>
          <w:tcPr>
            <w:tcW w:w="2500" w:type="pct"/>
            <w:hideMark/>
          </w:tcPr>
          <w:p w:rsidR="00E341D0" w:rsidRPr="00E341D0" w:rsidRDefault="00E341D0" w:rsidP="00E341D0">
            <w:pPr>
              <w:spacing w:after="0" w:line="240" w:lineRule="atLeast"/>
              <w:rPr>
                <w:rFonts w:ascii="Times New Roman" w:eastAsia="Times New Roman" w:hAnsi="Times New Roman" w:cs="Times New Roman"/>
                <w:color w:val="445555"/>
                <w:sz w:val="18"/>
                <w:szCs w:val="18"/>
                <w:lang w:eastAsia="es-ES"/>
              </w:rPr>
            </w:pPr>
          </w:p>
        </w:tc>
      </w:tr>
    </w:tbl>
    <w:p w:rsidR="00E341D0" w:rsidRPr="00E341D0" w:rsidRDefault="00E341D0" w:rsidP="00E341D0">
      <w:pPr>
        <w:spacing w:after="0" w:line="240" w:lineRule="auto"/>
        <w:rPr>
          <w:ins w:id="75" w:author="Unknown"/>
          <w:rFonts w:ascii="Arial" w:eastAsia="Times New Roman" w:hAnsi="Arial" w:cs="Arial"/>
          <w:color w:val="445555"/>
          <w:sz w:val="18"/>
          <w:szCs w:val="18"/>
          <w:lang w:eastAsia="es-ES"/>
        </w:rPr>
      </w:pPr>
      <w:ins w:id="76" w:author="Unknown">
        <w:r w:rsidRPr="00E341D0">
          <w:rPr>
            <w:rFonts w:ascii="Arial" w:eastAsia="Times New Roman" w:hAnsi="Arial" w:cs="Arial"/>
            <w:color w:val="445555"/>
            <w:sz w:val="18"/>
            <w:szCs w:val="18"/>
            <w:lang w:eastAsia="es-ES"/>
          </w:rPr>
          <w:t> </w:t>
        </w:r>
      </w:ins>
    </w:p>
    <w:p w:rsidR="00E341D0" w:rsidRPr="00E341D0" w:rsidRDefault="00E341D0" w:rsidP="00E341D0">
      <w:pPr>
        <w:pBdr>
          <w:top w:val="single" w:sz="6" w:space="2" w:color="AAAAAA"/>
          <w:left w:val="single" w:sz="6" w:space="8" w:color="FFFFCC"/>
          <w:bottom w:val="single" w:sz="6" w:space="2" w:color="AAAAAA"/>
          <w:right w:val="single" w:sz="6" w:space="8" w:color="FFFFCC"/>
        </w:pBdr>
        <w:spacing w:after="150" w:line="240" w:lineRule="auto"/>
        <w:rPr>
          <w:ins w:id="77" w:author="Unknown"/>
          <w:rFonts w:ascii="Arial" w:eastAsia="Times New Roman" w:hAnsi="Arial" w:cs="Arial"/>
          <w:color w:val="445555"/>
          <w:sz w:val="18"/>
          <w:szCs w:val="18"/>
          <w:lang w:eastAsia="es-ES"/>
        </w:rPr>
      </w:pPr>
      <w:ins w:id="78" w:author="Unknown">
        <w:r w:rsidRPr="00E341D0">
          <w:rPr>
            <w:rFonts w:ascii="Arial" w:eastAsia="Times New Roman" w:hAnsi="Arial" w:cs="Arial"/>
            <w:color w:val="445555"/>
            <w:sz w:val="15"/>
            <w:szCs w:val="15"/>
            <w:lang w:eastAsia="es-ES"/>
          </w:rPr>
          <w:t xml:space="preserve">Nota al lector: es posible que esta página no contenga todos los componentes del trabajo original (pies de página, avanzadas </w:t>
        </w:r>
        <w:proofErr w:type="spellStart"/>
        <w:r w:rsidRPr="00E341D0">
          <w:rPr>
            <w:rFonts w:ascii="Arial" w:eastAsia="Times New Roman" w:hAnsi="Arial" w:cs="Arial"/>
            <w:color w:val="445555"/>
            <w:sz w:val="15"/>
            <w:szCs w:val="15"/>
            <w:lang w:eastAsia="es-ES"/>
          </w:rPr>
          <w:t>formulas</w:t>
        </w:r>
        <w:proofErr w:type="spellEnd"/>
        <w:r w:rsidRPr="00E341D0">
          <w:rPr>
            <w:rFonts w:ascii="Arial" w:eastAsia="Times New Roman" w:hAnsi="Arial" w:cs="Arial"/>
            <w:color w:val="445555"/>
            <w:sz w:val="15"/>
            <w:szCs w:val="15"/>
            <w:lang w:eastAsia="es-ES"/>
          </w:rPr>
          <w:t xml:space="preserve"> matemáticas, esquemas o tablas complejas, etc.). Recuerde que para ver el trabajo en su versión original completa, puede descargarlo desde el </w:t>
        </w:r>
        <w:r w:rsidRPr="00E341D0">
          <w:rPr>
            <w:rFonts w:ascii="Arial" w:eastAsia="Times New Roman" w:hAnsi="Arial" w:cs="Arial"/>
            <w:color w:val="445555"/>
            <w:sz w:val="15"/>
            <w:szCs w:val="15"/>
            <w:lang w:eastAsia="es-ES"/>
          </w:rPr>
          <w:fldChar w:fldCharType="begin"/>
        </w:r>
        <w:r w:rsidRPr="00E341D0">
          <w:rPr>
            <w:rFonts w:ascii="Arial" w:eastAsia="Times New Roman" w:hAnsi="Arial" w:cs="Arial"/>
            <w:color w:val="445555"/>
            <w:sz w:val="15"/>
            <w:szCs w:val="15"/>
            <w:lang w:eastAsia="es-ES"/>
          </w:rPr>
          <w:instrText xml:space="preserve"> HYPERLINK "https://www.monografias.com/trabajos39/el-monopolio/el-monopolio.shtml" \l "top" </w:instrText>
        </w:r>
        <w:r w:rsidRPr="00E341D0">
          <w:rPr>
            <w:rFonts w:ascii="Arial" w:eastAsia="Times New Roman" w:hAnsi="Arial" w:cs="Arial"/>
            <w:color w:val="445555"/>
            <w:sz w:val="15"/>
            <w:szCs w:val="15"/>
            <w:lang w:eastAsia="es-ES"/>
          </w:rPr>
          <w:fldChar w:fldCharType="separate"/>
        </w:r>
        <w:r w:rsidRPr="00E341D0">
          <w:rPr>
            <w:rFonts w:ascii="Arial" w:eastAsia="Times New Roman" w:hAnsi="Arial" w:cs="Arial"/>
            <w:color w:val="0248B0"/>
            <w:sz w:val="15"/>
            <w:szCs w:val="15"/>
            <w:u w:val="single"/>
            <w:lang w:eastAsia="es-ES"/>
          </w:rPr>
          <w:t>menú superior</w:t>
        </w:r>
        <w:r w:rsidRPr="00E341D0">
          <w:rPr>
            <w:rFonts w:ascii="Arial" w:eastAsia="Times New Roman" w:hAnsi="Arial" w:cs="Arial"/>
            <w:color w:val="445555"/>
            <w:sz w:val="15"/>
            <w:szCs w:val="15"/>
            <w:lang w:eastAsia="es-ES"/>
          </w:rPr>
          <w:fldChar w:fldCharType="end"/>
        </w:r>
        <w:r w:rsidRPr="00E341D0">
          <w:rPr>
            <w:rFonts w:ascii="Arial" w:eastAsia="Times New Roman" w:hAnsi="Arial" w:cs="Arial"/>
            <w:color w:val="445555"/>
            <w:sz w:val="15"/>
            <w:szCs w:val="15"/>
            <w:lang w:eastAsia="es-ES"/>
          </w:rPr>
          <w:t>.</w:t>
        </w:r>
      </w:ins>
    </w:p>
    <w:p w:rsidR="00E341D0" w:rsidRPr="00E341D0" w:rsidRDefault="00E341D0" w:rsidP="00E341D0">
      <w:r w:rsidRPr="00E341D0">
        <w:t>El Monopolio</w:t>
      </w:r>
    </w:p>
    <w:p w:rsidR="00E341D0" w:rsidRPr="00E341D0" w:rsidRDefault="00E341D0" w:rsidP="00E341D0">
      <w:r w:rsidRPr="00E341D0">
        <w:rPr>
          <w:b/>
          <w:bCs/>
        </w:rPr>
        <w:t>Enviado por </w:t>
      </w:r>
      <w:proofErr w:type="spellStart"/>
      <w:r w:rsidRPr="00E341D0">
        <w:rPr>
          <w:b/>
          <w:bCs/>
        </w:rPr>
        <w:fldChar w:fldCharType="begin"/>
      </w:r>
      <w:r w:rsidRPr="00E341D0">
        <w:rPr>
          <w:b/>
          <w:bCs/>
        </w:rPr>
        <w:instrText xml:space="preserve"> HYPERLINK "https://www.monografias.com/usuario/perfiles/zayra_beatriz_de_la_cruz_robatti" </w:instrText>
      </w:r>
      <w:r w:rsidRPr="00E341D0">
        <w:rPr>
          <w:b/>
          <w:bCs/>
        </w:rPr>
        <w:fldChar w:fldCharType="separate"/>
      </w:r>
      <w:r w:rsidRPr="00E341D0">
        <w:rPr>
          <w:rStyle w:val="Hipervnculo"/>
          <w:b/>
          <w:bCs/>
        </w:rPr>
        <w:t>Zayra</w:t>
      </w:r>
      <w:proofErr w:type="spellEnd"/>
      <w:r w:rsidRPr="00E341D0">
        <w:rPr>
          <w:rStyle w:val="Hipervnculo"/>
          <w:b/>
          <w:bCs/>
        </w:rPr>
        <w:t xml:space="preserve"> Beatriz De la Cruz </w:t>
      </w:r>
      <w:proofErr w:type="spellStart"/>
      <w:r w:rsidRPr="00E341D0">
        <w:rPr>
          <w:rStyle w:val="Hipervnculo"/>
          <w:b/>
          <w:bCs/>
        </w:rPr>
        <w:t>Robatti</w:t>
      </w:r>
      <w:proofErr w:type="spellEnd"/>
      <w:r w:rsidRPr="00E341D0">
        <w:fldChar w:fldCharType="end"/>
      </w:r>
    </w:p>
    <w:p w:rsidR="00E341D0" w:rsidRPr="00E341D0" w:rsidRDefault="00F12998" w:rsidP="00E341D0">
      <w:r>
        <w:pict>
          <v:rect id="_x0000_i1028" style="width:0;height:.75pt" o:hralign="center" o:hrstd="t" o:hrnoshade="t" o:hr="t" fillcolor="#999" stroked="f"/>
        </w:pict>
      </w:r>
    </w:p>
    <w:p w:rsidR="00E341D0" w:rsidRPr="00E341D0" w:rsidRDefault="00F12998" w:rsidP="00E341D0">
      <w:pPr>
        <w:rPr>
          <w:ins w:id="79" w:author="Unknown"/>
        </w:rPr>
      </w:pPr>
      <w:ins w:id="80" w:author="Unknown">
        <w:r>
          <w:pict>
            <v:rect id="_x0000_i1029" style="width:0;height:.75pt" o:hralign="center" o:hrstd="t" o:hrnoshade="t" o:hr="t" fillcolor="#999" stroked="f"/>
          </w:pict>
        </w:r>
      </w:ins>
    </w:p>
    <w:p w:rsidR="00E341D0" w:rsidRPr="00E341D0" w:rsidRDefault="00E341D0" w:rsidP="00E341D0">
      <w:pPr>
        <w:rPr>
          <w:ins w:id="81" w:author="Unknown"/>
        </w:rPr>
      </w:pPr>
    </w:p>
    <w:p w:rsidR="00E341D0" w:rsidRPr="00E341D0" w:rsidRDefault="00E341D0" w:rsidP="00E341D0">
      <w:pPr>
        <w:rPr>
          <w:ins w:id="82" w:author="Unknown"/>
        </w:rPr>
      </w:pPr>
      <w:ins w:id="83" w:author="Unknown">
        <w:r w:rsidRPr="00E341D0">
          <w:t>Partes: </w:t>
        </w:r>
        <w:r w:rsidRPr="00E341D0">
          <w:fldChar w:fldCharType="begin"/>
        </w:r>
        <w:r w:rsidRPr="00E341D0">
          <w:instrText xml:space="preserve"> HYPERLINK "https://www.monografias.com/trabajos39/el-monopolio/el-monopolio.shtml" </w:instrText>
        </w:r>
        <w:r w:rsidRPr="00E341D0">
          <w:fldChar w:fldCharType="separate"/>
        </w:r>
        <w:r w:rsidRPr="00E341D0">
          <w:rPr>
            <w:rStyle w:val="Hipervnculo"/>
          </w:rPr>
          <w:t>1</w:t>
        </w:r>
        <w:r w:rsidRPr="00E341D0">
          <w:fldChar w:fldCharType="end"/>
        </w:r>
        <w:r w:rsidRPr="00E341D0">
          <w:t>, </w:t>
        </w:r>
        <w:r w:rsidRPr="00E341D0">
          <w:fldChar w:fldCharType="begin"/>
        </w:r>
        <w:r w:rsidRPr="00E341D0">
          <w:instrText xml:space="preserve"> HYPERLINK "https://www.monografias.com/trabajos39/el-monopolio/el-monopolio2.shtml" </w:instrText>
        </w:r>
        <w:r w:rsidRPr="00E341D0">
          <w:fldChar w:fldCharType="separate"/>
        </w:r>
        <w:r w:rsidRPr="00E341D0">
          <w:rPr>
            <w:rStyle w:val="Hipervnculo"/>
          </w:rPr>
          <w:t>2</w:t>
        </w:r>
        <w:r w:rsidRPr="00E341D0">
          <w:fldChar w:fldCharType="end"/>
        </w:r>
      </w:ins>
    </w:p>
    <w:p w:rsidR="00E341D0" w:rsidRPr="00E341D0" w:rsidRDefault="00E341D0" w:rsidP="00E341D0">
      <w:pPr>
        <w:numPr>
          <w:ilvl w:val="0"/>
          <w:numId w:val="3"/>
        </w:numPr>
        <w:rPr>
          <w:ins w:id="84" w:author="Unknown"/>
        </w:rPr>
      </w:pPr>
    </w:p>
    <w:p w:rsidR="00E341D0" w:rsidRPr="00E341D0" w:rsidRDefault="00E341D0" w:rsidP="00E341D0">
      <w:pPr>
        <w:numPr>
          <w:ilvl w:val="0"/>
          <w:numId w:val="3"/>
        </w:numPr>
        <w:rPr>
          <w:ins w:id="85" w:author="Unknown"/>
        </w:rPr>
      </w:pPr>
      <w:ins w:id="86" w:author="Unknown">
        <w:r w:rsidRPr="00E341D0">
          <w:fldChar w:fldCharType="begin"/>
        </w:r>
        <w:r w:rsidRPr="00E341D0">
          <w:instrText xml:space="preserve"> HYPERLINK "https://www.monografias.com/trabajos39/el-monopolio/el-monopolio.shtml" \l "concepto" </w:instrText>
        </w:r>
        <w:r w:rsidRPr="00E341D0">
          <w:fldChar w:fldCharType="separate"/>
        </w:r>
        <w:r w:rsidRPr="00E341D0">
          <w:rPr>
            <w:rStyle w:val="Hipervnculo"/>
            <w:b/>
            <w:bCs/>
          </w:rPr>
          <w:t>Concepto</w:t>
        </w:r>
        <w:r w:rsidRPr="00E341D0">
          <w:fldChar w:fldCharType="end"/>
        </w:r>
      </w:ins>
    </w:p>
    <w:p w:rsidR="00E341D0" w:rsidRPr="00E341D0" w:rsidRDefault="00E341D0" w:rsidP="00E341D0">
      <w:pPr>
        <w:numPr>
          <w:ilvl w:val="0"/>
          <w:numId w:val="3"/>
        </w:numPr>
        <w:rPr>
          <w:ins w:id="87" w:author="Unknown"/>
        </w:rPr>
      </w:pPr>
      <w:ins w:id="88" w:author="Unknown">
        <w:r w:rsidRPr="00E341D0">
          <w:fldChar w:fldCharType="begin"/>
        </w:r>
        <w:r w:rsidRPr="00E341D0">
          <w:instrText xml:space="preserve"> HYPERLINK "https://www.monografias.com/trabajos39/el-monopolio/el-monopolio.shtml" \l "origen" </w:instrText>
        </w:r>
        <w:r w:rsidRPr="00E341D0">
          <w:fldChar w:fldCharType="separate"/>
        </w:r>
        <w:r w:rsidRPr="00E341D0">
          <w:rPr>
            <w:rStyle w:val="Hipervnculo"/>
            <w:b/>
            <w:bCs/>
          </w:rPr>
          <w:t>Origen</w:t>
        </w:r>
        <w:r w:rsidRPr="00E341D0">
          <w:fldChar w:fldCharType="end"/>
        </w:r>
      </w:ins>
    </w:p>
    <w:p w:rsidR="00E341D0" w:rsidRPr="00E341D0" w:rsidRDefault="00E341D0" w:rsidP="00E341D0">
      <w:pPr>
        <w:numPr>
          <w:ilvl w:val="0"/>
          <w:numId w:val="3"/>
        </w:numPr>
        <w:rPr>
          <w:ins w:id="89" w:author="Unknown"/>
        </w:rPr>
      </w:pPr>
      <w:ins w:id="90" w:author="Unknown">
        <w:r w:rsidRPr="00E341D0">
          <w:lastRenderedPageBreak/>
          <w:fldChar w:fldCharType="begin"/>
        </w:r>
        <w:r w:rsidRPr="00E341D0">
          <w:instrText xml:space="preserve"> HYPERLINK "https://www.monografias.com/trabajos39/el-monopolio/el-monopolio.shtml" \l "decis" </w:instrText>
        </w:r>
        <w:r w:rsidRPr="00E341D0">
          <w:fldChar w:fldCharType="separate"/>
        </w:r>
        <w:r w:rsidRPr="00E341D0">
          <w:rPr>
            <w:rStyle w:val="Hipervnculo"/>
            <w:b/>
            <w:bCs/>
          </w:rPr>
          <w:t>Decisiones de producción y precio</w:t>
        </w:r>
        <w:r w:rsidRPr="00E341D0">
          <w:fldChar w:fldCharType="end"/>
        </w:r>
      </w:ins>
    </w:p>
    <w:p w:rsidR="00E341D0" w:rsidRPr="00E341D0" w:rsidRDefault="00E341D0" w:rsidP="00E341D0">
      <w:pPr>
        <w:numPr>
          <w:ilvl w:val="0"/>
          <w:numId w:val="3"/>
        </w:numPr>
        <w:rPr>
          <w:ins w:id="91" w:author="Unknown"/>
        </w:rPr>
      </w:pPr>
      <w:ins w:id="92" w:author="Unknown">
        <w:r w:rsidRPr="00E341D0">
          <w:fldChar w:fldCharType="begin"/>
        </w:r>
        <w:r w:rsidRPr="00E341D0">
          <w:instrText xml:space="preserve"> HYPERLINK "https://www.monografias.com/trabajos39/el-monopolio/el-monopolio2.shtml" \l "determ" </w:instrText>
        </w:r>
        <w:r w:rsidRPr="00E341D0">
          <w:fldChar w:fldCharType="separate"/>
        </w:r>
        <w:r w:rsidRPr="00E341D0">
          <w:rPr>
            <w:rStyle w:val="Hipervnculo"/>
            <w:b/>
            <w:bCs/>
          </w:rPr>
          <w:t>Determinación del precio</w:t>
        </w:r>
        <w:r w:rsidRPr="00E341D0">
          <w:fldChar w:fldCharType="end"/>
        </w:r>
      </w:ins>
    </w:p>
    <w:p w:rsidR="00E341D0" w:rsidRPr="00E341D0" w:rsidRDefault="00E341D0" w:rsidP="00E341D0">
      <w:pPr>
        <w:numPr>
          <w:ilvl w:val="0"/>
          <w:numId w:val="3"/>
        </w:numPr>
        <w:rPr>
          <w:ins w:id="93" w:author="Unknown"/>
        </w:rPr>
      </w:pPr>
      <w:ins w:id="94" w:author="Unknown">
        <w:r w:rsidRPr="00E341D0">
          <w:fldChar w:fldCharType="begin"/>
        </w:r>
        <w:r w:rsidRPr="00E341D0">
          <w:instrText xml:space="preserve"> HYPERLINK "https://www.monografias.com/trabajos39/el-monopolio/el-monopolio2.shtml" \l "benefic" </w:instrText>
        </w:r>
        <w:r w:rsidRPr="00E341D0">
          <w:fldChar w:fldCharType="separate"/>
        </w:r>
        <w:r w:rsidRPr="00E341D0">
          <w:rPr>
            <w:rStyle w:val="Hipervnculo"/>
            <w:b/>
            <w:bCs/>
          </w:rPr>
          <w:t>Beneficio obtenido por un monopolio</w:t>
        </w:r>
        <w:r w:rsidRPr="00E341D0">
          <w:fldChar w:fldCharType="end"/>
        </w:r>
      </w:ins>
    </w:p>
    <w:p w:rsidR="00E341D0" w:rsidRPr="00E341D0" w:rsidRDefault="00E341D0" w:rsidP="00E341D0">
      <w:pPr>
        <w:numPr>
          <w:ilvl w:val="0"/>
          <w:numId w:val="3"/>
        </w:numPr>
        <w:rPr>
          <w:ins w:id="95" w:author="Unknown"/>
        </w:rPr>
      </w:pPr>
      <w:ins w:id="96" w:author="Unknown">
        <w:r w:rsidRPr="00E341D0">
          <w:fldChar w:fldCharType="begin"/>
        </w:r>
        <w:r w:rsidRPr="00E341D0">
          <w:instrText xml:space="preserve"> HYPERLINK "https://www.monografias.com/trabajos39/el-monopolio/el-monopolio2.shtml" \l "maxim" </w:instrText>
        </w:r>
        <w:r w:rsidRPr="00E341D0">
          <w:fldChar w:fldCharType="separate"/>
        </w:r>
        <w:r w:rsidRPr="00E341D0">
          <w:rPr>
            <w:rStyle w:val="Hipervnculo"/>
            <w:b/>
            <w:bCs/>
          </w:rPr>
          <w:t>¿Maximiza el monopolio el beneficio de la sociedad?</w:t>
        </w:r>
        <w:r w:rsidRPr="00E341D0">
          <w:fldChar w:fldCharType="end"/>
        </w:r>
      </w:ins>
    </w:p>
    <w:p w:rsidR="00E341D0" w:rsidRPr="00E341D0" w:rsidRDefault="00E341D0" w:rsidP="00E341D0">
      <w:pPr>
        <w:numPr>
          <w:ilvl w:val="0"/>
          <w:numId w:val="3"/>
        </w:numPr>
        <w:rPr>
          <w:ins w:id="97" w:author="Unknown"/>
        </w:rPr>
      </w:pPr>
      <w:ins w:id="98" w:author="Unknown">
        <w:r w:rsidRPr="00E341D0">
          <w:fldChar w:fldCharType="begin"/>
        </w:r>
        <w:r w:rsidRPr="00E341D0">
          <w:instrText xml:space="preserve"> HYPERLINK "https://www.monografias.com/trabajos39/el-monopolio/el-monopolio2.shtml" \l "discrim" </w:instrText>
        </w:r>
        <w:r w:rsidRPr="00E341D0">
          <w:fldChar w:fldCharType="separate"/>
        </w:r>
        <w:r w:rsidRPr="00E341D0">
          <w:rPr>
            <w:rStyle w:val="Hipervnculo"/>
            <w:b/>
            <w:bCs/>
          </w:rPr>
          <w:t>Discriminación de precios</w:t>
        </w:r>
        <w:r w:rsidRPr="00E341D0">
          <w:fldChar w:fldCharType="end"/>
        </w:r>
      </w:ins>
    </w:p>
    <w:p w:rsidR="00E341D0" w:rsidRPr="00E341D0" w:rsidRDefault="00E341D0" w:rsidP="00E341D0">
      <w:pPr>
        <w:numPr>
          <w:ilvl w:val="0"/>
          <w:numId w:val="3"/>
        </w:numPr>
        <w:rPr>
          <w:ins w:id="99" w:author="Unknown"/>
        </w:rPr>
      </w:pPr>
      <w:ins w:id="100" w:author="Unknown">
        <w:r w:rsidRPr="00E341D0">
          <w:fldChar w:fldCharType="begin"/>
        </w:r>
        <w:r w:rsidRPr="00E341D0">
          <w:instrText xml:space="preserve"> HYPERLINK "https://www.monografias.com/trabajos39/el-monopolio/el-monopolio2.shtml" \l "caso" </w:instrText>
        </w:r>
        <w:r w:rsidRPr="00E341D0">
          <w:fldChar w:fldCharType="separate"/>
        </w:r>
        <w:r w:rsidRPr="00E341D0">
          <w:rPr>
            <w:rStyle w:val="Hipervnculo"/>
            <w:b/>
            <w:bCs/>
          </w:rPr>
          <w:t>Caso práctico</w:t>
        </w:r>
        <w:r w:rsidRPr="00E341D0">
          <w:fldChar w:fldCharType="end"/>
        </w:r>
      </w:ins>
    </w:p>
    <w:p w:rsidR="00E341D0" w:rsidRPr="00E341D0" w:rsidRDefault="00E341D0" w:rsidP="00E341D0">
      <w:pPr>
        <w:numPr>
          <w:ilvl w:val="0"/>
          <w:numId w:val="3"/>
        </w:numPr>
        <w:rPr>
          <w:ins w:id="101" w:author="Unknown"/>
        </w:rPr>
      </w:pPr>
      <w:ins w:id="102" w:author="Unknown">
        <w:r w:rsidRPr="00E341D0">
          <w:fldChar w:fldCharType="begin"/>
        </w:r>
        <w:r w:rsidRPr="00E341D0">
          <w:instrText xml:space="preserve"> HYPERLINK "https://www.monografias.com/trabajos39/el-monopolio/el-monopolio2.shtml" \l "concl" </w:instrText>
        </w:r>
        <w:r w:rsidRPr="00E341D0">
          <w:fldChar w:fldCharType="separate"/>
        </w:r>
        <w:r w:rsidRPr="00E341D0">
          <w:rPr>
            <w:rStyle w:val="Hipervnculo"/>
            <w:b/>
            <w:bCs/>
          </w:rPr>
          <w:t>Conclusiones</w:t>
        </w:r>
        <w:r w:rsidRPr="00E341D0">
          <w:fldChar w:fldCharType="end"/>
        </w:r>
      </w:ins>
    </w:p>
    <w:p w:rsidR="00E341D0" w:rsidRPr="00E341D0" w:rsidRDefault="00E341D0" w:rsidP="00E341D0">
      <w:pPr>
        <w:numPr>
          <w:ilvl w:val="0"/>
          <w:numId w:val="3"/>
        </w:numPr>
        <w:rPr>
          <w:ins w:id="103" w:author="Unknown"/>
        </w:rPr>
      </w:pPr>
      <w:ins w:id="104" w:author="Unknown">
        <w:r w:rsidRPr="00E341D0">
          <w:fldChar w:fldCharType="begin"/>
        </w:r>
        <w:r w:rsidRPr="00E341D0">
          <w:instrText xml:space="preserve"> HYPERLINK "https://www.monografias.com/trabajos39/el-monopolio/el-monopolio2.shtml" \l "fuentes" </w:instrText>
        </w:r>
        <w:r w:rsidRPr="00E341D0">
          <w:fldChar w:fldCharType="separate"/>
        </w:r>
        <w:r w:rsidRPr="00E341D0">
          <w:rPr>
            <w:rStyle w:val="Hipervnculo"/>
            <w:b/>
            <w:bCs/>
          </w:rPr>
          <w:t>Fuentes Bibliográficas</w:t>
        </w:r>
        <w:r w:rsidRPr="00E341D0">
          <w:fldChar w:fldCharType="end"/>
        </w:r>
      </w:ins>
    </w:p>
    <w:p w:rsidR="00E341D0" w:rsidRPr="00E341D0" w:rsidRDefault="00E341D0" w:rsidP="00E341D0">
      <w:pPr>
        <w:rPr>
          <w:ins w:id="105" w:author="Unknown"/>
          <w:b/>
          <w:bCs/>
        </w:rPr>
      </w:pPr>
      <w:ins w:id="106" w:author="Unknown">
        <w:r w:rsidRPr="00E341D0">
          <w:rPr>
            <w:b/>
            <w:bCs/>
          </w:rPr>
          <w:t>1. Introducción</w:t>
        </w:r>
      </w:ins>
    </w:p>
    <w:p w:rsidR="00E341D0" w:rsidRPr="00E341D0" w:rsidRDefault="00E341D0" w:rsidP="00E341D0">
      <w:pPr>
        <w:rPr>
          <w:ins w:id="107" w:author="Unknown"/>
        </w:rPr>
      </w:pPr>
      <w:ins w:id="108" w:author="Unknown">
        <w:r w:rsidRPr="00E341D0">
          <w:t>Al iniciar el </w:t>
        </w:r>
        <w:r w:rsidRPr="00E341D0">
          <w:fldChar w:fldCharType="begin"/>
        </w:r>
        <w:r w:rsidRPr="00E341D0">
          <w:instrText xml:space="preserve"> HYPERLINK "https://www.monografias.com/trabajos11/metods/metods.shtml" \l "ANALIT" </w:instrText>
        </w:r>
        <w:r w:rsidRPr="00E341D0">
          <w:fldChar w:fldCharType="separate"/>
        </w:r>
        <w:r w:rsidRPr="00E341D0">
          <w:rPr>
            <w:rStyle w:val="Hipervnculo"/>
          </w:rPr>
          <w:t>análisis</w:t>
        </w:r>
        <w:r w:rsidRPr="00E341D0">
          <w:fldChar w:fldCharType="end"/>
        </w:r>
        <w:r w:rsidRPr="00E341D0">
          <w:t> de la </w:t>
        </w:r>
        <w:r w:rsidRPr="00E341D0">
          <w:fldChar w:fldCharType="begin"/>
        </w:r>
        <w:r w:rsidRPr="00E341D0">
          <w:instrText xml:space="preserve"> HYPERLINK "https://www.monografias.com/trabajos7/compro/compro.shtml" </w:instrText>
        </w:r>
        <w:r w:rsidRPr="00E341D0">
          <w:fldChar w:fldCharType="separate"/>
        </w:r>
        <w:r w:rsidRPr="00E341D0">
          <w:rPr>
            <w:rStyle w:val="Hipervnculo"/>
          </w:rPr>
          <w:t>competencia</w:t>
        </w:r>
        <w:r w:rsidRPr="00E341D0">
          <w:fldChar w:fldCharType="end"/>
        </w:r>
        <w:r w:rsidRPr="00E341D0">
          <w:t> pura se indicó que los estudiosos de la </w:t>
        </w:r>
        <w:r w:rsidRPr="00E341D0">
          <w:fldChar w:fldCharType="begin"/>
        </w:r>
        <w:r w:rsidRPr="00E341D0">
          <w:instrText xml:space="preserve"> HYPERLINK "https://www.monografias.com/trabajos54/resumen-economia/resumen-economia.shtml" </w:instrText>
        </w:r>
        <w:r w:rsidRPr="00E341D0">
          <w:fldChar w:fldCharType="separate"/>
        </w:r>
        <w:r w:rsidRPr="00E341D0">
          <w:rPr>
            <w:rStyle w:val="Hipervnculo"/>
          </w:rPr>
          <w:t>economía</w:t>
        </w:r>
        <w:r w:rsidRPr="00E341D0">
          <w:fldChar w:fldCharType="end"/>
        </w:r>
        <w:r w:rsidRPr="00E341D0">
          <w:t> clasifican los </w:t>
        </w:r>
        <w:r w:rsidRPr="00E341D0">
          <w:fldChar w:fldCharType="begin"/>
        </w:r>
        <w:r w:rsidRPr="00E341D0">
          <w:instrText xml:space="preserve"> HYPERLINK "https://www.monografias.com/trabajos13/mercado/mercado.shtml" </w:instrText>
        </w:r>
        <w:r w:rsidRPr="00E341D0">
          <w:fldChar w:fldCharType="separate"/>
        </w:r>
        <w:r w:rsidRPr="00E341D0">
          <w:rPr>
            <w:rStyle w:val="Hipervnculo"/>
          </w:rPr>
          <w:t>mercados</w:t>
        </w:r>
        <w:r w:rsidRPr="00E341D0">
          <w:fldChar w:fldCharType="end"/>
        </w:r>
        <w:r w:rsidRPr="00E341D0">
          <w:t> de acuerdo con la competencia en ellos.</w:t>
        </w:r>
      </w:ins>
    </w:p>
    <w:p w:rsidR="00E341D0" w:rsidRPr="00E341D0" w:rsidRDefault="00E341D0" w:rsidP="00E341D0">
      <w:pPr>
        <w:rPr>
          <w:ins w:id="109" w:author="Unknown"/>
        </w:rPr>
      </w:pPr>
      <w:ins w:id="110" w:author="Unknown">
        <w:r w:rsidRPr="00E341D0">
          <w:t>Asimismo se señaló que en el punto opuesto de dicha competencia, de la que una de sus característica es la gran cantidad de vendedores que individualmente están imposibilitados para influir en el </w:t>
        </w:r>
        <w:r w:rsidRPr="00E341D0">
          <w:fldChar w:fldCharType="begin"/>
        </w:r>
        <w:r w:rsidRPr="00E341D0">
          <w:instrText xml:space="preserve"> HYPERLINK "https://www.monografias.com/trabajos16/fijacion-precios/fijacion-precios.shtml" \l "ANTECED" </w:instrText>
        </w:r>
        <w:r w:rsidRPr="00E341D0">
          <w:fldChar w:fldCharType="separate"/>
        </w:r>
        <w:r w:rsidRPr="00E341D0">
          <w:rPr>
            <w:rStyle w:val="Hipervnculo"/>
          </w:rPr>
          <w:t>precio</w:t>
        </w:r>
        <w:r w:rsidRPr="00E341D0">
          <w:fldChar w:fldCharType="end"/>
        </w:r>
        <w:r w:rsidRPr="00E341D0">
          <w:t>, se tiene el </w:t>
        </w:r>
        <w:r w:rsidRPr="00E341D0">
          <w:fldChar w:fldCharType="begin"/>
        </w:r>
        <w:r w:rsidRPr="00E341D0">
          <w:instrText xml:space="preserve"> HYPERLINK "https://www.monografias.com/trabajos13/mercado/mercado.shtml" </w:instrText>
        </w:r>
        <w:r w:rsidRPr="00E341D0">
          <w:fldChar w:fldCharType="separate"/>
        </w:r>
        <w:r w:rsidRPr="00E341D0">
          <w:rPr>
            <w:rStyle w:val="Hipervnculo"/>
          </w:rPr>
          <w:t>mercado</w:t>
        </w:r>
        <w:r w:rsidRPr="00E341D0">
          <w:fldChar w:fldCharType="end"/>
        </w:r>
        <w:r w:rsidRPr="00E341D0">
          <w:t> llamado </w:t>
        </w:r>
        <w:r w:rsidRPr="00E341D0">
          <w:fldChar w:fldCharType="begin"/>
        </w:r>
        <w:r w:rsidRPr="00E341D0">
          <w:instrText xml:space="preserve"> HYPERLINK "https://www.monografias.com/trabajos15/tipos-mercado/tipos-mercado.shtml" \l "TEOORIA" </w:instrText>
        </w:r>
        <w:r w:rsidRPr="00E341D0">
          <w:fldChar w:fldCharType="separate"/>
        </w:r>
        <w:r w:rsidRPr="00E341D0">
          <w:rPr>
            <w:rStyle w:val="Hipervnculo"/>
          </w:rPr>
          <w:t>monopolio</w:t>
        </w:r>
        <w:r w:rsidRPr="00E341D0">
          <w:fldChar w:fldCharType="end"/>
        </w:r>
        <w:r w:rsidRPr="00E341D0">
          <w:t>, el cual es un mercado en el que la </w:t>
        </w:r>
        <w:r w:rsidRPr="00E341D0">
          <w:fldChar w:fldCharType="begin"/>
        </w:r>
        <w:r w:rsidRPr="00E341D0">
          <w:instrText xml:space="preserve"> HYPERLINK "https://www.monografias.com/trabajos/ofertaydemanda/ofertaydemanda.shtml" </w:instrText>
        </w:r>
        <w:r w:rsidRPr="00E341D0">
          <w:fldChar w:fldCharType="separate"/>
        </w:r>
        <w:r w:rsidRPr="00E341D0">
          <w:rPr>
            <w:rStyle w:val="Hipervnculo"/>
          </w:rPr>
          <w:t>oferta</w:t>
        </w:r>
        <w:r w:rsidRPr="00E341D0">
          <w:fldChar w:fldCharType="end"/>
        </w:r>
        <w:r w:rsidRPr="00E341D0">
          <w:t> de la mercancía la hace un sólo vendedor.</w:t>
        </w:r>
      </w:ins>
    </w:p>
    <w:p w:rsidR="00E341D0" w:rsidRPr="00E341D0" w:rsidRDefault="00E341D0" w:rsidP="00E341D0">
      <w:pPr>
        <w:rPr>
          <w:ins w:id="111" w:author="Unknown"/>
        </w:rPr>
      </w:pPr>
      <w:ins w:id="112" w:author="Unknown">
        <w:r w:rsidRPr="00E341D0">
          <w:t>Las </w:t>
        </w:r>
        <w:r w:rsidRPr="00E341D0">
          <w:fldChar w:fldCharType="begin"/>
        </w:r>
        <w:r w:rsidRPr="00E341D0">
          <w:instrText xml:space="preserve"> HYPERLINK "https://www.monografias.com/trabajos11/empre/empre.shtml" </w:instrText>
        </w:r>
        <w:r w:rsidRPr="00E341D0">
          <w:fldChar w:fldCharType="separate"/>
        </w:r>
        <w:r w:rsidRPr="00E341D0">
          <w:rPr>
            <w:rStyle w:val="Hipervnculo"/>
          </w:rPr>
          <w:t>empresas</w:t>
        </w:r>
        <w:r w:rsidRPr="00E341D0">
          <w:fldChar w:fldCharType="end"/>
        </w:r>
        <w:r w:rsidRPr="00E341D0">
          <w:t> monopolistas reciben el nombre de fijadoras de </w:t>
        </w:r>
        <w:r w:rsidRPr="00E341D0">
          <w:fldChar w:fldCharType="begin"/>
        </w:r>
        <w:r w:rsidRPr="00E341D0">
          <w:instrText xml:space="preserve"> HYPERLINK "https://www.monografias.com/trabajos16/fijacion-precios/fijacion-precios.shtml" \l "ANTECED" </w:instrText>
        </w:r>
        <w:r w:rsidRPr="00E341D0">
          <w:fldChar w:fldCharType="separate"/>
        </w:r>
        <w:r w:rsidRPr="00E341D0">
          <w:rPr>
            <w:rStyle w:val="Hipervnculo"/>
          </w:rPr>
          <w:t>precios</w:t>
        </w:r>
        <w:r w:rsidRPr="00E341D0">
          <w:fldChar w:fldCharType="end"/>
        </w:r>
        <w:r w:rsidRPr="00E341D0">
          <w:t>, pues seleccionan el precio que consideran más conveniente y ofrecen toda la cantidad que el mercado </w:t>
        </w:r>
        <w:r w:rsidRPr="00E341D0">
          <w:fldChar w:fldCharType="begin"/>
        </w:r>
        <w:r w:rsidRPr="00E341D0">
          <w:instrText xml:space="preserve"> HYPERLINK "https://www.monografias.com/trabajos/ofertaydemanda/ofertaydemanda.shtml" </w:instrText>
        </w:r>
        <w:r w:rsidRPr="00E341D0">
          <w:fldChar w:fldCharType="separate"/>
        </w:r>
        <w:r w:rsidRPr="00E341D0">
          <w:rPr>
            <w:rStyle w:val="Hipervnculo"/>
          </w:rPr>
          <w:t>demanda</w:t>
        </w:r>
        <w:r w:rsidRPr="00E341D0">
          <w:fldChar w:fldCharType="end"/>
        </w:r>
        <w:r w:rsidRPr="00E341D0">
          <w:t> al citado precio. Para que el monopolista tenga un </w:t>
        </w:r>
        <w:r w:rsidRPr="00E341D0">
          <w:fldChar w:fldCharType="begin"/>
        </w:r>
        <w:r w:rsidRPr="00E341D0">
          <w:instrText xml:space="preserve"> HYPERLINK "https://www.monografias.com/trabajos14/control/control.shtml" </w:instrText>
        </w:r>
        <w:r w:rsidRPr="00E341D0">
          <w:fldChar w:fldCharType="separate"/>
        </w:r>
        <w:r w:rsidRPr="00E341D0">
          <w:rPr>
            <w:rStyle w:val="Hipervnculo"/>
          </w:rPr>
          <w:t>control</w:t>
        </w:r>
        <w:r w:rsidRPr="00E341D0">
          <w:fldChar w:fldCharType="end"/>
        </w:r>
        <w:r w:rsidRPr="00E341D0">
          <w:t> efectivo sobre la fijación de precio del </w:t>
        </w:r>
        <w:r w:rsidRPr="00E341D0">
          <w:fldChar w:fldCharType="begin"/>
        </w:r>
        <w:r w:rsidRPr="00E341D0">
          <w:instrText xml:space="preserve"> HYPERLINK "https://www.monografias.com/trabajos12/elproduc/elproduc.shtml" </w:instrText>
        </w:r>
        <w:r w:rsidRPr="00E341D0">
          <w:fldChar w:fldCharType="separate"/>
        </w:r>
        <w:r w:rsidRPr="00E341D0">
          <w:rPr>
            <w:rStyle w:val="Hipervnculo"/>
          </w:rPr>
          <w:t>producto</w:t>
        </w:r>
        <w:r w:rsidRPr="00E341D0">
          <w:fldChar w:fldCharType="end"/>
        </w:r>
        <w:r w:rsidRPr="00E341D0">
          <w:t> que vende no deben existir sustitutos cercanos, pues en ese caso cuando el monopolista suba el precio los consumidores demandarán los otros </w:t>
        </w:r>
        <w:r w:rsidRPr="00E341D0">
          <w:fldChar w:fldCharType="begin"/>
        </w:r>
        <w:r w:rsidRPr="00E341D0">
          <w:instrText xml:space="preserve"> HYPERLINK "https://www.monografias.com/trabajos12/elproduc/elproduc.shtml" </w:instrText>
        </w:r>
        <w:r w:rsidRPr="00E341D0">
          <w:fldChar w:fldCharType="separate"/>
        </w:r>
        <w:r w:rsidRPr="00E341D0">
          <w:rPr>
            <w:rStyle w:val="Hipervnculo"/>
          </w:rPr>
          <w:t>productos</w:t>
        </w:r>
        <w:r w:rsidRPr="00E341D0">
          <w:fldChar w:fldCharType="end"/>
        </w:r>
        <w:r w:rsidRPr="00E341D0">
          <w:t> que son sustitutos.</w:t>
        </w:r>
      </w:ins>
    </w:p>
    <w:p w:rsidR="00E341D0" w:rsidRPr="00E341D0" w:rsidRDefault="00E341D0" w:rsidP="00E341D0">
      <w:pPr>
        <w:rPr>
          <w:ins w:id="113" w:author="Unknown"/>
        </w:rPr>
      </w:pPr>
      <w:ins w:id="114" w:author="Unknown">
        <w:r w:rsidRPr="00E341D0">
          <w:t>Desde el punto de vista interno, </w:t>
        </w:r>
        <w:r w:rsidRPr="00E341D0">
          <w:fldChar w:fldCharType="begin"/>
        </w:r>
        <w:r w:rsidRPr="00E341D0">
          <w:instrText xml:space="preserve"> HYPERLINK "https://www.monografias.com/trabajos11/empre/empre.shtml" </w:instrText>
        </w:r>
        <w:r w:rsidRPr="00E341D0">
          <w:fldChar w:fldCharType="separate"/>
        </w:r>
        <w:r w:rsidRPr="00E341D0">
          <w:rPr>
            <w:rStyle w:val="Hipervnculo"/>
          </w:rPr>
          <w:t>la empresa</w:t>
        </w:r>
        <w:r w:rsidRPr="00E341D0">
          <w:fldChar w:fldCharType="end"/>
        </w:r>
        <w:r w:rsidRPr="00E341D0">
          <w:t> monopolista es como cualquier otra; está sujeta a la </w:t>
        </w:r>
        <w:r w:rsidRPr="00E341D0">
          <w:fldChar w:fldCharType="begin"/>
        </w:r>
        <w:r w:rsidRPr="00E341D0">
          <w:instrText xml:space="preserve"> HYPERLINK "https://www.monografias.com/trabajos4/leyes/leyes.shtml" </w:instrText>
        </w:r>
        <w:r w:rsidRPr="00E341D0">
          <w:fldChar w:fldCharType="separate"/>
        </w:r>
        <w:r w:rsidRPr="00E341D0">
          <w:rPr>
            <w:rStyle w:val="Hipervnculo"/>
          </w:rPr>
          <w:t>ley</w:t>
        </w:r>
        <w:r w:rsidRPr="00E341D0">
          <w:fldChar w:fldCharType="end"/>
        </w:r>
        <w:r w:rsidRPr="00E341D0">
          <w:t> de la proporción de los factores: su crecimiento está determinado por la ley del rendimiento según la </w:t>
        </w:r>
        <w:r w:rsidRPr="00E341D0">
          <w:fldChar w:fldCharType="begin"/>
        </w:r>
        <w:r w:rsidRPr="00E341D0">
          <w:instrText xml:space="preserve"> HYPERLINK "https://www.monografias.com/trabajos6/dige/dige.shtml" \l "evo" </w:instrText>
        </w:r>
        <w:r w:rsidRPr="00E341D0">
          <w:fldChar w:fldCharType="separate"/>
        </w:r>
        <w:r w:rsidRPr="00E341D0">
          <w:rPr>
            <w:rStyle w:val="Hipervnculo"/>
          </w:rPr>
          <w:t>escala</w:t>
        </w:r>
        <w:r w:rsidRPr="00E341D0">
          <w:fldChar w:fldCharType="end"/>
        </w:r>
        <w:r w:rsidRPr="00E341D0">
          <w:t> de la planta, y sus </w:t>
        </w:r>
        <w:r w:rsidRPr="00E341D0">
          <w:fldChar w:fldCharType="begin"/>
        </w:r>
        <w:r w:rsidRPr="00E341D0">
          <w:instrText xml:space="preserve"> HYPERLINK "https://www.monografias.com/trabajos4/costos/costos.shtml" </w:instrText>
        </w:r>
        <w:r w:rsidRPr="00E341D0">
          <w:fldChar w:fldCharType="separate"/>
        </w:r>
        <w:r w:rsidRPr="00E341D0">
          <w:rPr>
            <w:rStyle w:val="Hipervnculo"/>
          </w:rPr>
          <w:t>costos</w:t>
        </w:r>
        <w:r w:rsidRPr="00E341D0">
          <w:fldChar w:fldCharType="end"/>
        </w:r>
        <w:r w:rsidRPr="00E341D0">
          <w:t> se expresan con </w:t>
        </w:r>
        <w:r w:rsidRPr="00E341D0">
          <w:fldChar w:fldCharType="begin"/>
        </w:r>
        <w:r w:rsidRPr="00E341D0">
          <w:instrText xml:space="preserve"> HYPERLINK "https://www.monografias.com/trabajos15/metodos-creativos/metodos-creativos.shtml" </w:instrText>
        </w:r>
        <w:r w:rsidRPr="00E341D0">
          <w:fldChar w:fldCharType="separate"/>
        </w:r>
        <w:r w:rsidRPr="00E341D0">
          <w:rPr>
            <w:rStyle w:val="Hipervnculo"/>
          </w:rPr>
          <w:t>juegos</w:t>
        </w:r>
        <w:r w:rsidRPr="00E341D0">
          <w:fldChar w:fldCharType="end"/>
        </w:r>
        <w:r w:rsidRPr="00E341D0">
          <w:t> de curvas.</w:t>
        </w:r>
      </w:ins>
    </w:p>
    <w:p w:rsidR="00E341D0" w:rsidRPr="00E341D0" w:rsidRDefault="00E341D0" w:rsidP="00E341D0">
      <w:pPr>
        <w:rPr>
          <w:ins w:id="115" w:author="Unknown"/>
        </w:rPr>
      </w:pPr>
      <w:ins w:id="116" w:author="Unknown">
        <w:r w:rsidRPr="00E341D0">
          <w:t>Así como cualquier otro oferente, el monopolista pretende obtener la máxima ganancia y la condición de </w:t>
        </w:r>
        <w:r w:rsidRPr="00E341D0">
          <w:fldChar w:fldCharType="begin"/>
        </w:r>
        <w:r w:rsidRPr="00E341D0">
          <w:instrText xml:space="preserve"> HYPERLINK "https://www.monografias.com/trabajos/tomadecisiones/tomadecisiones.shtml" </w:instrText>
        </w:r>
        <w:r w:rsidRPr="00E341D0">
          <w:fldChar w:fldCharType="separate"/>
        </w:r>
        <w:r w:rsidRPr="00E341D0">
          <w:rPr>
            <w:rStyle w:val="Hipervnculo"/>
          </w:rPr>
          <w:t>equilibrio</w:t>
        </w:r>
        <w:r w:rsidRPr="00E341D0">
          <w:fldChar w:fldCharType="end"/>
        </w:r>
        <w:r w:rsidRPr="00E341D0">
          <w:t> tiene plena vigencia para él: IM =CM; lo que ingrese por la </w:t>
        </w:r>
        <w:r w:rsidRPr="00E341D0">
          <w:fldChar w:fldCharType="begin"/>
        </w:r>
        <w:r w:rsidRPr="00E341D0">
          <w:instrText xml:space="preserve"> HYPERLINK "https://www.monografias.com/trabajos12/curclin/curclin.shtml" </w:instrText>
        </w:r>
        <w:r w:rsidRPr="00E341D0">
          <w:fldChar w:fldCharType="separate"/>
        </w:r>
        <w:r w:rsidRPr="00E341D0">
          <w:rPr>
            <w:rStyle w:val="Hipervnculo"/>
          </w:rPr>
          <w:t>venta</w:t>
        </w:r>
        <w:r w:rsidRPr="00E341D0">
          <w:fldChar w:fldCharType="end"/>
        </w:r>
        <w:r w:rsidRPr="00E341D0">
          <w:t> de última unidad de mercancía debe ser igual al </w:t>
        </w:r>
        <w:r w:rsidRPr="00E341D0">
          <w:fldChar w:fldCharType="begin"/>
        </w:r>
        <w:r w:rsidRPr="00E341D0">
          <w:instrText xml:space="preserve"> HYPERLINK "https://www.monografias.com/trabajos7/coad/coad.shtml" \l "costo" </w:instrText>
        </w:r>
        <w:r w:rsidRPr="00E341D0">
          <w:fldChar w:fldCharType="separate"/>
        </w:r>
        <w:r w:rsidRPr="00E341D0">
          <w:rPr>
            <w:rStyle w:val="Hipervnculo"/>
          </w:rPr>
          <w:t>costo</w:t>
        </w:r>
        <w:r w:rsidRPr="00E341D0">
          <w:fldChar w:fldCharType="end"/>
        </w:r>
        <w:r w:rsidRPr="00E341D0">
          <w:t> de producirla.</w:t>
        </w:r>
      </w:ins>
    </w:p>
    <w:p w:rsidR="00E341D0" w:rsidRPr="00E341D0" w:rsidRDefault="00E341D0" w:rsidP="00E341D0">
      <w:pPr>
        <w:rPr>
          <w:ins w:id="117" w:author="Unknown"/>
        </w:rPr>
      </w:pPr>
      <w:ins w:id="118" w:author="Unknown">
        <w:r w:rsidRPr="00E341D0">
          <w:t>Este presente nos presenta el </w:t>
        </w:r>
        <w:r w:rsidRPr="00E341D0">
          <w:fldChar w:fldCharType="begin"/>
        </w:r>
        <w:r w:rsidRPr="00E341D0">
          <w:instrText xml:space="preserve"> HYPERLINK "https://www.monografias.com/trabajos10/teca/teca.shtml" </w:instrText>
        </w:r>
        <w:r w:rsidRPr="00E341D0">
          <w:fldChar w:fldCharType="separate"/>
        </w:r>
        <w:r w:rsidRPr="00E341D0">
          <w:rPr>
            <w:rStyle w:val="Hipervnculo"/>
          </w:rPr>
          <w:t>concepto</w:t>
        </w:r>
        <w:r w:rsidRPr="00E341D0">
          <w:fldChar w:fldCharType="end"/>
        </w:r>
        <w:r w:rsidRPr="00E341D0">
          <w:t> de monopolio, su origen, cómo el monopolio toma decisión de </w:t>
        </w:r>
        <w:r w:rsidRPr="00E341D0">
          <w:fldChar w:fldCharType="begin"/>
        </w:r>
        <w:r w:rsidRPr="00E341D0">
          <w:instrText xml:space="preserve"> HYPERLINK "https://www.monografias.com/trabajos54/produccion-sistema-economico/produccion-sistema-economico.shtml" </w:instrText>
        </w:r>
        <w:r w:rsidRPr="00E341D0">
          <w:fldChar w:fldCharType="separate"/>
        </w:r>
        <w:r w:rsidRPr="00E341D0">
          <w:rPr>
            <w:rStyle w:val="Hipervnculo"/>
          </w:rPr>
          <w:t>producción</w:t>
        </w:r>
        <w:r w:rsidRPr="00E341D0">
          <w:fldChar w:fldCharType="end"/>
        </w:r>
        <w:r w:rsidRPr="00E341D0">
          <w:t> y de precio, determinación del precio, beneficios del monopolio, </w:t>
        </w:r>
        <w:r w:rsidRPr="00E341D0">
          <w:fldChar w:fldCharType="begin"/>
        </w:r>
        <w:r w:rsidRPr="00E341D0">
          <w:instrText xml:space="preserve"> HYPERLINK "https://www.monografias.com/trabajos28/nociones-fundamentales-discriminacion/nociones-fundamentales-discriminacion.shtml" </w:instrText>
        </w:r>
        <w:r w:rsidRPr="00E341D0">
          <w:fldChar w:fldCharType="separate"/>
        </w:r>
        <w:r w:rsidRPr="00E341D0">
          <w:rPr>
            <w:rStyle w:val="Hipervnculo"/>
          </w:rPr>
          <w:t>discriminación</w:t>
        </w:r>
        <w:r w:rsidRPr="00E341D0">
          <w:fldChar w:fldCharType="end"/>
        </w:r>
        <w:r w:rsidRPr="00E341D0">
          <w:t xml:space="preserve"> de precios y un caso </w:t>
        </w:r>
        <w:proofErr w:type="spellStart"/>
        <w:r w:rsidRPr="00E341D0">
          <w:t>practico</w:t>
        </w:r>
        <w:proofErr w:type="spellEnd"/>
        <w:r w:rsidRPr="00E341D0">
          <w:t>.</w:t>
        </w:r>
      </w:ins>
    </w:p>
    <w:p w:rsidR="00E341D0" w:rsidRPr="00E341D0" w:rsidRDefault="00E341D0" w:rsidP="00E341D0">
      <w:pPr>
        <w:rPr>
          <w:ins w:id="119" w:author="Unknown"/>
        </w:rPr>
      </w:pPr>
      <w:ins w:id="120" w:author="Unknown">
        <w:r w:rsidRPr="00E341D0">
          <w:t>El fin de éste </w:t>
        </w:r>
        <w:r w:rsidRPr="00E341D0">
          <w:fldChar w:fldCharType="begin"/>
        </w:r>
        <w:r w:rsidRPr="00E341D0">
          <w:instrText xml:space="preserve"> HYPERLINK "https://www.monografias.com/trabajos34/el-trabajo/el-trabajo.shtml" </w:instrText>
        </w:r>
        <w:r w:rsidRPr="00E341D0">
          <w:fldChar w:fldCharType="separate"/>
        </w:r>
        <w:r w:rsidRPr="00E341D0">
          <w:rPr>
            <w:rStyle w:val="Hipervnculo"/>
          </w:rPr>
          <w:t>trabajo</w:t>
        </w:r>
        <w:r w:rsidRPr="00E341D0">
          <w:fldChar w:fldCharType="end"/>
        </w:r>
        <w:r w:rsidRPr="00E341D0">
          <w:t> es conocer y aprender sobre uno de los tipos de mercado más importante, que es el monopolio y del impacto que éste tiene en la </w:t>
        </w:r>
        <w:r w:rsidRPr="00E341D0">
          <w:fldChar w:fldCharType="begin"/>
        </w:r>
        <w:r w:rsidRPr="00E341D0">
          <w:instrText xml:space="preserve"> HYPERLINK "https://www.monografias.com/trabajos35/sociedad/sociedad.shtml" </w:instrText>
        </w:r>
        <w:r w:rsidRPr="00E341D0">
          <w:fldChar w:fldCharType="separate"/>
        </w:r>
        <w:r w:rsidRPr="00E341D0">
          <w:rPr>
            <w:rStyle w:val="Hipervnculo"/>
          </w:rPr>
          <w:t>sociedad</w:t>
        </w:r>
        <w:r w:rsidRPr="00E341D0">
          <w:fldChar w:fldCharType="end"/>
        </w:r>
        <w:r w:rsidRPr="00E341D0">
          <w:t>, ya que mucho de nosotros somos demandantes de éste tipo de empresas y deberíamos saber más acerca de éstas.</w:t>
        </w:r>
      </w:ins>
    </w:p>
    <w:p w:rsidR="00E341D0" w:rsidRPr="00E341D0" w:rsidRDefault="00E341D0" w:rsidP="00E341D0">
      <w:pPr>
        <w:rPr>
          <w:ins w:id="121" w:author="Unknown"/>
          <w:b/>
          <w:bCs/>
        </w:rPr>
      </w:pPr>
      <w:ins w:id="122" w:author="Unknown">
        <w:r w:rsidRPr="00E341D0">
          <w:rPr>
            <w:b/>
            <w:bCs/>
          </w:rPr>
          <w:t>2. Concepto de Monopolio</w:t>
        </w:r>
      </w:ins>
    </w:p>
    <w:p w:rsidR="00E341D0" w:rsidRPr="00E341D0" w:rsidRDefault="00E341D0" w:rsidP="00E341D0">
      <w:pPr>
        <w:rPr>
          <w:ins w:id="123" w:author="Unknown"/>
        </w:rPr>
      </w:pPr>
      <w:ins w:id="124" w:author="Unknown">
        <w:r w:rsidRPr="00E341D0">
          <w:lastRenderedPageBreak/>
          <w:t>Es el único productor en su </w:t>
        </w:r>
        <w:r w:rsidRPr="00E341D0">
          <w:fldChar w:fldCharType="begin"/>
        </w:r>
        <w:r w:rsidRPr="00E341D0">
          <w:instrText xml:space="preserve"> HYPERLINK "https://www.monografias.com/trabajos16/industria-ingenieria/industria-ingenieria.shtml" </w:instrText>
        </w:r>
        <w:r w:rsidRPr="00E341D0">
          <w:fldChar w:fldCharType="separate"/>
        </w:r>
        <w:r w:rsidRPr="00E341D0">
          <w:rPr>
            <w:rStyle w:val="Hipervnculo"/>
          </w:rPr>
          <w:t>industria</w:t>
        </w:r>
        <w:r w:rsidRPr="00E341D0">
          <w:fldChar w:fldCharType="end"/>
        </w:r>
        <w:r w:rsidRPr="00E341D0">
          <w:t> y no existen otras que produzcan sustitutos cercanos.</w:t>
        </w:r>
      </w:ins>
    </w:p>
    <w:p w:rsidR="00E341D0" w:rsidRPr="00E341D0" w:rsidRDefault="00E341D0" w:rsidP="00E341D0">
      <w:pPr>
        <w:rPr>
          <w:ins w:id="125" w:author="Unknown"/>
        </w:rPr>
      </w:pPr>
      <w:ins w:id="126" w:author="Unknown">
        <w:r w:rsidRPr="00E341D0">
          <w:t xml:space="preserve">Mientras que en el mercado perfectamente competitivo los </w:t>
        </w:r>
        <w:proofErr w:type="spellStart"/>
        <w:r w:rsidRPr="00E341D0">
          <w:t>participes</w:t>
        </w:r>
        <w:proofErr w:type="spellEnd"/>
        <w:r w:rsidRPr="00E341D0">
          <w:t xml:space="preserve"> (compradores y vendedores) son "precio-aceptantes", el monopolio puede fijar el precio.</w:t>
        </w:r>
      </w:ins>
    </w:p>
    <w:p w:rsidR="00E341D0" w:rsidRPr="00E341D0" w:rsidRDefault="00E341D0" w:rsidP="00E341D0">
      <w:pPr>
        <w:rPr>
          <w:ins w:id="127" w:author="Unknown"/>
          <w:b/>
          <w:bCs/>
        </w:rPr>
      </w:pPr>
      <w:ins w:id="128" w:author="Unknown">
        <w:r w:rsidRPr="00E341D0">
          <w:rPr>
            <w:b/>
            <w:bCs/>
          </w:rPr>
          <w:t>3. Origen del Monopolio</w:t>
        </w:r>
      </w:ins>
    </w:p>
    <w:p w:rsidR="00E341D0" w:rsidRPr="00E341D0" w:rsidRDefault="00E341D0" w:rsidP="00E341D0">
      <w:pPr>
        <w:rPr>
          <w:ins w:id="129" w:author="Unknown"/>
        </w:rPr>
      </w:pPr>
      <w:ins w:id="130" w:author="Unknown">
        <w:r w:rsidRPr="00E341D0">
          <w:t>El monopolio surge cuando hay barreras de entrada muy sólidas que protegen al único participe y que impiden la entrada de nuevos competidores. Estas barreras de entrada pueden ser naturales o artificiales.</w:t>
        </w:r>
      </w:ins>
    </w:p>
    <w:p w:rsidR="00E341D0" w:rsidRPr="00E341D0" w:rsidRDefault="00E341D0" w:rsidP="00E341D0">
      <w:pPr>
        <w:rPr>
          <w:ins w:id="131" w:author="Unknown"/>
        </w:rPr>
      </w:pPr>
      <w:ins w:id="132" w:author="Unknown">
        <w:r w:rsidRPr="00E341D0">
          <w:t>Por barreras naturales se entiende aquellas que surgen debido a las características tecnológicas de la industria. Una barrera natural la constituye por ejemplo; la existencia de rendimientos crecientes a escala en una industria, que permite que las grandes empresas desplacen a los pequeños competidores potenciales haciendo que la entrada no sea rentable. Por otra parte, las barreras artificiales son las que dependen de las </w:t>
        </w:r>
        <w:r w:rsidRPr="00E341D0">
          <w:fldChar w:fldCharType="begin"/>
        </w:r>
        <w:r w:rsidRPr="00E341D0">
          <w:instrText xml:space="preserve"> HYPERLINK "https://www.monografias.com/trabajos13/trainsti/trainsti.shtml" </w:instrText>
        </w:r>
        <w:r w:rsidRPr="00E341D0">
          <w:fldChar w:fldCharType="separate"/>
        </w:r>
        <w:r w:rsidRPr="00E341D0">
          <w:rPr>
            <w:rStyle w:val="Hipervnculo"/>
          </w:rPr>
          <w:t>instituciones</w:t>
        </w:r>
        <w:r w:rsidRPr="00E341D0">
          <w:fldChar w:fldCharType="end"/>
        </w:r>
        <w:r w:rsidRPr="00E341D0">
          <w:t> sociales y </w:t>
        </w:r>
        <w:r w:rsidRPr="00E341D0">
          <w:fldChar w:fldCharType="begin"/>
        </w:r>
        <w:r w:rsidRPr="00E341D0">
          <w:instrText xml:space="preserve"> HYPERLINK "https://www.monografias.com/trabajos10/poli/poli.shtml" </w:instrText>
        </w:r>
        <w:r w:rsidRPr="00E341D0">
          <w:fldChar w:fldCharType="separate"/>
        </w:r>
        <w:r w:rsidRPr="00E341D0">
          <w:rPr>
            <w:rStyle w:val="Hipervnculo"/>
          </w:rPr>
          <w:t>políticas</w:t>
        </w:r>
        <w:r w:rsidRPr="00E341D0">
          <w:fldChar w:fldCharType="end"/>
        </w:r>
        <w:r w:rsidRPr="00E341D0">
          <w:t>. Este tipo de barreras incluyen las patentes, las concesiones y licencias administrativas otorgadas por un organismo público y el control de una fuente de materias primas; por ejemplo, </w:t>
        </w:r>
        <w:r w:rsidRPr="00E341D0">
          <w:fldChar w:fldCharType="begin"/>
        </w:r>
        <w:r w:rsidRPr="00E341D0">
          <w:instrText xml:space="preserve"> HYPERLINK "https://www.monografias.com/trabajos12/elorigest/elorigest.shtml" </w:instrText>
        </w:r>
        <w:r w:rsidRPr="00E341D0">
          <w:fldChar w:fldCharType="separate"/>
        </w:r>
        <w:r w:rsidRPr="00E341D0">
          <w:rPr>
            <w:rStyle w:val="Hipervnculo"/>
          </w:rPr>
          <w:t>el Estado</w:t>
        </w:r>
        <w:r w:rsidRPr="00E341D0">
          <w:fldChar w:fldCharType="end"/>
        </w:r>
        <w:r w:rsidRPr="00E341D0">
          <w:t> concede a </w:t>
        </w:r>
        <w:r w:rsidRPr="00E341D0">
          <w:fldChar w:fldCharType="begin"/>
        </w:r>
        <w:r w:rsidRPr="00E341D0">
          <w:instrText xml:space="preserve"> HYPERLINK "https://www.monografias.com/trabajos11/empre/empre.shtml" </w:instrText>
        </w:r>
        <w:r w:rsidRPr="00E341D0">
          <w:fldChar w:fldCharType="separate"/>
        </w:r>
        <w:r w:rsidRPr="00E341D0">
          <w:rPr>
            <w:rStyle w:val="Hipervnculo"/>
          </w:rPr>
          <w:t>una empresa</w:t>
        </w:r>
        <w:r w:rsidRPr="00E341D0">
          <w:fldChar w:fldCharType="end"/>
        </w:r>
        <w:r w:rsidRPr="00E341D0">
          <w:t> la exclusividad de la </w:t>
        </w:r>
        <w:r w:rsidRPr="00E341D0">
          <w:fldChar w:fldCharType="begin"/>
        </w:r>
        <w:r w:rsidRPr="00E341D0">
          <w:instrText xml:space="preserve"> HYPERLINK "https://www.monografias.com/trabajos11/travent/travent.shtml" </w:instrText>
        </w:r>
        <w:r w:rsidRPr="00E341D0">
          <w:fldChar w:fldCharType="separate"/>
        </w:r>
        <w:r w:rsidRPr="00E341D0">
          <w:rPr>
            <w:rStyle w:val="Hipervnculo"/>
          </w:rPr>
          <w:t>distribución</w:t>
        </w:r>
        <w:r w:rsidRPr="00E341D0">
          <w:fldChar w:fldCharType="end"/>
        </w:r>
        <w:r w:rsidRPr="00E341D0">
          <w:t> del </w:t>
        </w:r>
        <w:r w:rsidRPr="00E341D0">
          <w:fldChar w:fldCharType="begin"/>
        </w:r>
        <w:r w:rsidRPr="00E341D0">
          <w:instrText xml:space="preserve"> HYPERLINK "https://www.monografias.com/trabajos10/gase/gase.shtml" </w:instrText>
        </w:r>
        <w:r w:rsidRPr="00E341D0">
          <w:fldChar w:fldCharType="separate"/>
        </w:r>
        <w:r w:rsidRPr="00E341D0">
          <w:rPr>
            <w:rStyle w:val="Hipervnculo"/>
          </w:rPr>
          <w:t>gas</w:t>
        </w:r>
        <w:r w:rsidRPr="00E341D0">
          <w:fldChar w:fldCharType="end"/>
        </w:r>
        <w:r w:rsidRPr="00E341D0">
          <w:t> en una determinada zona.</w:t>
        </w:r>
      </w:ins>
    </w:p>
    <w:p w:rsidR="00E341D0" w:rsidRPr="00E341D0" w:rsidRDefault="00E341D0" w:rsidP="00E341D0">
      <w:pPr>
        <w:rPr>
          <w:ins w:id="133" w:author="Unknown"/>
          <w:b/>
          <w:bCs/>
        </w:rPr>
      </w:pPr>
      <w:ins w:id="134" w:author="Unknown">
        <w:r w:rsidRPr="00E341D0">
          <w:rPr>
            <w:b/>
            <w:bCs/>
          </w:rPr>
          <w:t>4. Decisiones de producción y de precio</w:t>
        </w:r>
      </w:ins>
    </w:p>
    <w:p w:rsidR="00E341D0" w:rsidRPr="00E341D0" w:rsidRDefault="00E341D0" w:rsidP="00E341D0">
      <w:pPr>
        <w:rPr>
          <w:ins w:id="135" w:author="Unknown"/>
        </w:rPr>
      </w:pPr>
      <w:ins w:id="136" w:author="Unknown">
        <w:r w:rsidRPr="00E341D0">
          <w:t>Al igual que en el mercado competitivo, el monopolio trata de maximizar su beneficio. Por ello decidirá producir siempre y cuando el ingreso marginal (el de la última unidad producida) sea mayor que su coste marginal. El monopolio se situará en el punto de corte de la curva de ingreso marginal con la curva de coste marginal. Las líneas de costes (coste marginal y coste total medio) de un monopolio son similares a las de una </w:t>
        </w:r>
        <w:r w:rsidRPr="00E341D0">
          <w:fldChar w:fldCharType="begin"/>
        </w:r>
        <w:r w:rsidRPr="00E341D0">
          <w:instrText xml:space="preserve"> HYPERLINK "https://www.monografias.com/trabajos11/empre/empre.shtml" </w:instrText>
        </w:r>
        <w:r w:rsidRPr="00E341D0">
          <w:fldChar w:fldCharType="separate"/>
        </w:r>
        <w:r w:rsidRPr="00E341D0">
          <w:rPr>
            <w:rStyle w:val="Hipervnculo"/>
          </w:rPr>
          <w:t>empresa</w:t>
        </w:r>
        <w:r w:rsidRPr="00E341D0">
          <w:fldChar w:fldCharType="end"/>
        </w:r>
        <w:r w:rsidRPr="00E341D0">
          <w:t> competitiva. Pero mientras que en el mercado perfectamente competitivo el ingreso marginal es igual al precio y es igual para cada nivel de actividad (línea recta horizontal situada al nivel del precio), en el mercado monopolístico este ingreso marginal es una curva descendente. El monopolio se enfrenta a una curva de demanda de pendiente negativa, en </w:t>
        </w:r>
        <w:r w:rsidRPr="00E341D0">
          <w:fldChar w:fldCharType="begin"/>
        </w:r>
        <w:r w:rsidRPr="00E341D0">
          <w:instrText xml:space="preserve"> HYPERLINK "https://www.monografias.com/trabajos7/mafu/mafu.shtml" </w:instrText>
        </w:r>
        <w:r w:rsidRPr="00E341D0">
          <w:fldChar w:fldCharType="separate"/>
        </w:r>
        <w:r w:rsidRPr="00E341D0">
          <w:rPr>
            <w:rStyle w:val="Hipervnculo"/>
          </w:rPr>
          <w:t>función</w:t>
        </w:r>
        <w:r w:rsidRPr="00E341D0">
          <w:fldChar w:fldCharType="end"/>
        </w:r>
        <w:r w:rsidRPr="00E341D0">
          <w:t> del precio que fije los compradores demandarán más cantidad o menos. Por ello, el monopolio si quiere incrementar sus </w:t>
        </w:r>
        <w:r w:rsidRPr="00E341D0">
          <w:fldChar w:fldCharType="begin"/>
        </w:r>
        <w:r w:rsidRPr="00E341D0">
          <w:instrText xml:space="preserve"> HYPERLINK "https://www.monografias.com/trabajos12/evintven/evintven.shtml" </w:instrText>
        </w:r>
        <w:r w:rsidRPr="00E341D0">
          <w:fldChar w:fldCharType="separate"/>
        </w:r>
        <w:r w:rsidRPr="00E341D0">
          <w:rPr>
            <w:rStyle w:val="Hipervnculo"/>
          </w:rPr>
          <w:t>ventas</w:t>
        </w:r>
        <w:r w:rsidRPr="00E341D0">
          <w:fldChar w:fldCharType="end"/>
        </w:r>
        <w:r w:rsidRPr="00E341D0">
          <w:t> tiene que bajar el precio. Esta disminución del precio no sólo afecta a la última unidad sino que afecta a la totalidad de sus ventas (ya que todas las ventas se realizan al mismo precio). Esto determina que la curva de ingreso marginal tenga también pendiente negativa. Coincide con la curva de demanda en el origen pero a partir de ahí va evolucionando por debajo de dicha curva pudiendo llegar a ser negativa.</w:t>
        </w:r>
      </w:ins>
    </w:p>
    <w:p w:rsidR="00E341D0" w:rsidRPr="00E341D0" w:rsidRDefault="00E341D0" w:rsidP="00E341D0">
      <w:pPr>
        <w:rPr>
          <w:ins w:id="137" w:author="Unknown"/>
        </w:rPr>
      </w:pPr>
      <w:r w:rsidRPr="00E341D0">
        <w:rPr>
          <w:noProof/>
          <w:lang w:val="en-US"/>
        </w:rPr>
        <w:lastRenderedPageBreak/>
        <w:drawing>
          <wp:inline distT="0" distB="0" distL="0" distR="0">
            <wp:extent cx="3438525" cy="2333625"/>
            <wp:effectExtent l="0" t="0" r="9525" b="9525"/>
            <wp:docPr id="6" name="Imagen 6" descr="https://www.monografias.com/trabajos39/el-monopolio/Image108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monografias.com/trabajos39/el-monopolio/Image1080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2333625"/>
                    </a:xfrm>
                    <a:prstGeom prst="rect">
                      <a:avLst/>
                    </a:prstGeom>
                    <a:noFill/>
                    <a:ln>
                      <a:noFill/>
                    </a:ln>
                  </pic:spPr>
                </pic:pic>
              </a:graphicData>
            </a:graphic>
          </wp:inline>
        </w:drawing>
      </w:r>
    </w:p>
    <w:p w:rsidR="00E341D0" w:rsidRPr="00E341D0" w:rsidRDefault="00E341D0" w:rsidP="00E341D0">
      <w:pPr>
        <w:rPr>
          <w:ins w:id="138" w:author="Unknown"/>
        </w:rPr>
      </w:pPr>
      <w:ins w:id="139" w:author="Unknown">
        <w:r w:rsidRPr="00E341D0">
          <w:t>El ingreso marginal será igual al precio de la última unidad menos la disminución de </w:t>
        </w:r>
        <w:r w:rsidRPr="00E341D0">
          <w:fldChar w:fldCharType="begin"/>
        </w:r>
        <w:r w:rsidRPr="00E341D0">
          <w:instrText xml:space="preserve"> HYPERLINK "https://www.monografias.com/trabajos7/cofi/cofi.shtml" </w:instrText>
        </w:r>
        <w:r w:rsidRPr="00E341D0">
          <w:fldChar w:fldCharType="separate"/>
        </w:r>
        <w:r w:rsidRPr="00E341D0">
          <w:rPr>
            <w:rStyle w:val="Hipervnculo"/>
          </w:rPr>
          <w:t>ingresos</w:t>
        </w:r>
        <w:r w:rsidRPr="00E341D0">
          <w:fldChar w:fldCharType="end"/>
        </w:r>
        <w:r w:rsidRPr="00E341D0">
          <w:t> que origina la bajada del precio de todas las unidades anteriores.</w:t>
        </w:r>
      </w:ins>
    </w:p>
    <w:p w:rsidR="00E341D0" w:rsidRPr="00E341D0" w:rsidRDefault="00E341D0" w:rsidP="00E341D0">
      <w:pPr>
        <w:rPr>
          <w:ins w:id="140" w:author="Unknown"/>
        </w:rPr>
      </w:pPr>
      <w:r w:rsidRPr="00E341D0">
        <w:rPr>
          <w:noProof/>
          <w:lang w:val="en-US"/>
        </w:rPr>
        <w:drawing>
          <wp:inline distT="0" distB="0" distL="0" distR="0">
            <wp:extent cx="3133725" cy="1638300"/>
            <wp:effectExtent l="0" t="0" r="9525" b="0"/>
            <wp:docPr id="5" name="Imagen 5" descr="https://www.monografias.com/trabajos39/el-monopolio/Image108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monografias.com/trabajos39/el-monopolio/Image1080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1638300"/>
                    </a:xfrm>
                    <a:prstGeom prst="rect">
                      <a:avLst/>
                    </a:prstGeom>
                    <a:noFill/>
                    <a:ln>
                      <a:noFill/>
                    </a:ln>
                  </pic:spPr>
                </pic:pic>
              </a:graphicData>
            </a:graphic>
          </wp:inline>
        </w:drawing>
      </w:r>
    </w:p>
    <w:p w:rsidR="00E341D0" w:rsidRPr="00E341D0" w:rsidRDefault="00E341D0" w:rsidP="00E341D0">
      <w:pPr>
        <w:rPr>
          <w:ins w:id="141" w:author="Unknown"/>
        </w:rPr>
      </w:pPr>
    </w:p>
    <w:p w:rsidR="00E341D0" w:rsidRPr="00E341D0" w:rsidRDefault="00E341D0" w:rsidP="00E341D0">
      <w:pPr>
        <w:rPr>
          <w:ins w:id="142" w:author="Unknown"/>
        </w:rPr>
      </w:pPr>
      <w:ins w:id="143" w:author="Unknown">
        <w:r w:rsidRPr="00E341D0">
          <w:t>Partes: </w:t>
        </w:r>
        <w:r w:rsidRPr="00E341D0">
          <w:fldChar w:fldCharType="begin"/>
        </w:r>
        <w:r w:rsidRPr="00E341D0">
          <w:instrText xml:space="preserve"> HYPERLINK "https://www.monografias.com/trabajos39/el-monopolio/el-monopolio.shtml" </w:instrText>
        </w:r>
        <w:r w:rsidRPr="00E341D0">
          <w:fldChar w:fldCharType="separate"/>
        </w:r>
        <w:r w:rsidRPr="00E341D0">
          <w:rPr>
            <w:rStyle w:val="Hipervnculo"/>
          </w:rPr>
          <w:t>1</w:t>
        </w:r>
        <w:r w:rsidRPr="00E341D0">
          <w:fldChar w:fldCharType="end"/>
        </w:r>
        <w:r w:rsidRPr="00E341D0">
          <w:t>, </w:t>
        </w:r>
        <w:r w:rsidRPr="00E341D0">
          <w:fldChar w:fldCharType="begin"/>
        </w:r>
        <w:r w:rsidRPr="00E341D0">
          <w:instrText xml:space="preserve"> HYPERLINK "https://www.monografias.com/trabajos39/el-monopolio/el-monopolio2.shtml" </w:instrText>
        </w:r>
        <w:r w:rsidRPr="00E341D0">
          <w:fldChar w:fldCharType="separate"/>
        </w:r>
        <w:r w:rsidRPr="00E341D0">
          <w:rPr>
            <w:rStyle w:val="Hipervnculo"/>
          </w:rPr>
          <w:t>2</w:t>
        </w:r>
        <w:r w:rsidRPr="00E341D0">
          <w:fldChar w:fldCharType="end"/>
        </w:r>
      </w:ins>
    </w:p>
    <w:p w:rsidR="00E341D0" w:rsidRPr="00E341D0" w:rsidRDefault="00E341D0" w:rsidP="00E341D0">
      <w:pPr>
        <w:rPr>
          <w:ins w:id="144" w:author="Unknown"/>
        </w:rPr>
      </w:pPr>
    </w:p>
    <w:tbl>
      <w:tblPr>
        <w:tblW w:w="5000" w:type="pct"/>
        <w:tblCellSpacing w:w="0" w:type="dxa"/>
        <w:tblBorders>
          <w:top w:val="single" w:sz="6" w:space="0" w:color="AAAAAA"/>
          <w:left w:val="single" w:sz="6" w:space="0" w:color="AAAAAA"/>
          <w:bottom w:val="single" w:sz="6" w:space="0" w:color="AAAAAA"/>
          <w:right w:val="single" w:sz="6" w:space="0" w:color="AAAAAA"/>
        </w:tblBorders>
        <w:shd w:val="clear" w:color="auto" w:fill="DDEDF8"/>
        <w:tblCellMar>
          <w:left w:w="0" w:type="dxa"/>
          <w:right w:w="0" w:type="dxa"/>
        </w:tblCellMar>
        <w:tblLook w:val="04A0" w:firstRow="1" w:lastRow="0" w:firstColumn="1" w:lastColumn="0" w:noHBand="0" w:noVBand="1"/>
      </w:tblPr>
      <w:tblGrid>
        <w:gridCol w:w="8594"/>
      </w:tblGrid>
      <w:tr w:rsidR="00E341D0" w:rsidRPr="00E341D0" w:rsidTr="00E341D0">
        <w:trPr>
          <w:tblCellSpacing w:w="0" w:type="dxa"/>
        </w:trPr>
        <w:tc>
          <w:tcPr>
            <w:tcW w:w="0" w:type="auto"/>
            <w:tcBorders>
              <w:top w:val="single" w:sz="6" w:space="0" w:color="AAAAAA"/>
              <w:left w:val="single" w:sz="6" w:space="0" w:color="AAAAAA"/>
              <w:bottom w:val="single" w:sz="6" w:space="0" w:color="AAAAAA"/>
              <w:right w:val="single" w:sz="6" w:space="0" w:color="AAAAAA"/>
            </w:tcBorders>
            <w:shd w:val="clear" w:color="auto" w:fill="DDEDF8"/>
            <w:tcMar>
              <w:top w:w="30" w:type="dxa"/>
              <w:left w:w="30" w:type="dxa"/>
              <w:bottom w:w="30" w:type="dxa"/>
              <w:right w:w="30" w:type="dxa"/>
            </w:tcMar>
            <w:vAlign w:val="center"/>
            <w:hideMark/>
          </w:tcPr>
          <w:p w:rsidR="00E341D0" w:rsidRPr="00E341D0" w:rsidRDefault="00F12998" w:rsidP="00E341D0">
            <w:hyperlink r:id="rId12" w:history="1">
              <w:r w:rsidR="00E341D0" w:rsidRPr="00E341D0">
                <w:rPr>
                  <w:rStyle w:val="Hipervnculo"/>
                  <w:b/>
                  <w:bCs/>
                </w:rPr>
                <w:t>Página siguiente</w:t>
              </w:r>
            </w:hyperlink>
            <w:r w:rsidR="00E341D0" w:rsidRPr="00E341D0">
              <w:t> </w:t>
            </w:r>
            <w:r w:rsidR="00E341D0" w:rsidRPr="00E341D0">
              <w:rPr>
                <w:noProof/>
                <w:lang w:val="en-US"/>
              </w:rPr>
              <w:drawing>
                <wp:inline distT="0" distB="0" distL="0" distR="0">
                  <wp:extent cx="104775" cy="133350"/>
                  <wp:effectExtent l="0" t="0" r="9525" b="0"/>
                  <wp:docPr id="4" name="Imagen 4" descr="https://www.monografias.com/img/b_sigui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monografias.com/img/b_siguient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p>
        </w:tc>
      </w:tr>
    </w:tbl>
    <w:p w:rsidR="00E341D0" w:rsidRPr="00E341D0" w:rsidRDefault="00E341D0" w:rsidP="00E341D0">
      <w:pPr>
        <w:rPr>
          <w:ins w:id="145" w:author="Unknown"/>
        </w:rPr>
      </w:pPr>
      <w:ins w:id="146" w:author="Unknown">
        <w:r w:rsidRPr="00E341D0">
          <w:t>Comentarios</w:t>
        </w:r>
      </w:ins>
    </w:p>
    <w:p w:rsidR="00E341D0" w:rsidRPr="00E341D0" w:rsidRDefault="00F12998" w:rsidP="00E341D0">
      <w:pPr>
        <w:rPr>
          <w:ins w:id="147" w:author="Unknown"/>
        </w:rPr>
      </w:pPr>
      <w:ins w:id="148" w:author="Unknown">
        <w:r>
          <w:pict>
            <v:rect id="_x0000_i1030" style="width:0;height:.75pt" o:hralign="center" o:hrstd="t" o:hrnoshade="t" o:hr="t" fillcolor="#999" stroked="f"/>
          </w:pict>
        </w:r>
      </w:ins>
    </w:p>
    <w:tbl>
      <w:tblPr>
        <w:tblW w:w="4900" w:type="pct"/>
        <w:jc w:val="center"/>
        <w:tblCellSpacing w:w="15" w:type="dxa"/>
        <w:tblCellMar>
          <w:top w:w="15" w:type="dxa"/>
          <w:left w:w="15" w:type="dxa"/>
          <w:bottom w:w="15" w:type="dxa"/>
          <w:right w:w="15" w:type="dxa"/>
        </w:tblCellMar>
        <w:tblLook w:val="04A0" w:firstRow="1" w:lastRow="0" w:firstColumn="1" w:lastColumn="0" w:noHBand="0" w:noVBand="1"/>
      </w:tblPr>
      <w:tblGrid>
        <w:gridCol w:w="3781"/>
        <w:gridCol w:w="445"/>
        <w:gridCol w:w="4196"/>
      </w:tblGrid>
      <w:tr w:rsidR="00E341D0" w:rsidRPr="00E341D0" w:rsidTr="00E341D0">
        <w:trPr>
          <w:tblCellSpacing w:w="15" w:type="dxa"/>
          <w:jc w:val="center"/>
        </w:trPr>
        <w:tc>
          <w:tcPr>
            <w:tcW w:w="2250" w:type="pct"/>
            <w:tcBorders>
              <w:top w:val="nil"/>
              <w:left w:val="nil"/>
              <w:bottom w:val="nil"/>
              <w:right w:val="nil"/>
            </w:tcBorders>
            <w:vAlign w:val="center"/>
            <w:hideMark/>
          </w:tcPr>
          <w:p w:rsidR="00E341D0" w:rsidRPr="00E341D0" w:rsidRDefault="00E341D0" w:rsidP="00E341D0">
            <w:r w:rsidRPr="00E341D0">
              <w:t>Trabajos relacionados</w:t>
            </w:r>
          </w:p>
          <w:p w:rsidR="00E341D0" w:rsidRPr="00E341D0" w:rsidRDefault="00F12998" w:rsidP="00E341D0">
            <w:pPr>
              <w:numPr>
                <w:ilvl w:val="0"/>
                <w:numId w:val="4"/>
              </w:numPr>
              <w:rPr>
                <w:b/>
                <w:bCs/>
                <w:lang w:val="en-US"/>
              </w:rPr>
            </w:pPr>
            <w:hyperlink r:id="rId13" w:history="1">
              <w:r w:rsidR="00E341D0" w:rsidRPr="00E341D0">
                <w:rPr>
                  <w:rStyle w:val="Hipervnculo"/>
                  <w:b/>
                  <w:bCs/>
                  <w:lang w:val="en-US"/>
                </w:rPr>
                <w:t>The new route: dollarization - The Argentine case</w:t>
              </w:r>
            </w:hyperlink>
          </w:p>
          <w:p w:rsidR="00E341D0" w:rsidRPr="00E341D0" w:rsidRDefault="00E341D0" w:rsidP="00E341D0">
            <w:r w:rsidRPr="00E341D0">
              <w:rPr>
                <w:lang w:val="en-US"/>
              </w:rPr>
              <w:t xml:space="preserve">A brief history of Argentina monetary procedures. The cost of the </w:t>
            </w:r>
            <w:proofErr w:type="spellStart"/>
            <w:r w:rsidRPr="00E341D0">
              <w:rPr>
                <w:lang w:val="en-US"/>
              </w:rPr>
              <w:t>Seinoriage</w:t>
            </w:r>
            <w:proofErr w:type="spellEnd"/>
            <w:r w:rsidRPr="00E341D0">
              <w:rPr>
                <w:lang w:val="en-US"/>
              </w:rPr>
              <w:t xml:space="preserve"> lost. </w:t>
            </w:r>
            <w:proofErr w:type="spellStart"/>
            <w:r w:rsidRPr="00E341D0">
              <w:t>Interest</w:t>
            </w:r>
            <w:proofErr w:type="spellEnd"/>
            <w:r w:rsidRPr="00E341D0">
              <w:t xml:space="preserve"> </w:t>
            </w:r>
            <w:proofErr w:type="spellStart"/>
            <w:r w:rsidRPr="00E341D0">
              <w:t>rates</w:t>
            </w:r>
            <w:proofErr w:type="spellEnd"/>
            <w:r w:rsidRPr="00E341D0">
              <w:t xml:space="preserve">. The </w:t>
            </w:r>
            <w:proofErr w:type="spellStart"/>
            <w:r w:rsidRPr="00E341D0">
              <w:t>consumers</w:t>
            </w:r>
            <w:proofErr w:type="spellEnd"/>
            <w:r w:rsidRPr="00E341D0">
              <w:t xml:space="preserve"> in a do...</w:t>
            </w:r>
          </w:p>
          <w:p w:rsidR="00E341D0" w:rsidRPr="00E341D0" w:rsidRDefault="00F12998" w:rsidP="00E341D0">
            <w:pPr>
              <w:numPr>
                <w:ilvl w:val="0"/>
                <w:numId w:val="4"/>
              </w:numPr>
              <w:rPr>
                <w:b/>
                <w:bCs/>
              </w:rPr>
            </w:pPr>
            <w:hyperlink r:id="rId14" w:history="1">
              <w:r w:rsidR="00E341D0" w:rsidRPr="00E341D0">
                <w:rPr>
                  <w:rStyle w:val="Hipervnculo"/>
                  <w:b/>
                  <w:bCs/>
                </w:rPr>
                <w:t>Comercio internacional</w:t>
              </w:r>
            </w:hyperlink>
          </w:p>
          <w:p w:rsidR="00E341D0" w:rsidRPr="00E341D0" w:rsidRDefault="00E341D0" w:rsidP="00E341D0">
            <w:r w:rsidRPr="00E341D0">
              <w:t>El financiamiento y la asistencia internacional. Inversión extranjera directa. Organismos internacionales. Acuerdos come...</w:t>
            </w:r>
          </w:p>
          <w:p w:rsidR="00E341D0" w:rsidRPr="00E341D0" w:rsidRDefault="00F12998" w:rsidP="00E341D0">
            <w:pPr>
              <w:numPr>
                <w:ilvl w:val="0"/>
                <w:numId w:val="4"/>
              </w:numPr>
              <w:rPr>
                <w:b/>
                <w:bCs/>
              </w:rPr>
            </w:pPr>
            <w:hyperlink r:id="rId15" w:history="1">
              <w:r w:rsidR="00E341D0" w:rsidRPr="00E341D0">
                <w:rPr>
                  <w:rStyle w:val="Hipervnculo"/>
                  <w:b/>
                  <w:bCs/>
                </w:rPr>
                <w:t>Modelo Económico</w:t>
              </w:r>
            </w:hyperlink>
          </w:p>
          <w:p w:rsidR="00E341D0" w:rsidRPr="00E341D0" w:rsidRDefault="00E341D0" w:rsidP="00E341D0">
            <w:r w:rsidRPr="00E341D0">
              <w:t xml:space="preserve">Definición. Problemática económica que se pretende resolver. Estimación del modelo a priori. Variables, definición y </w:t>
            </w:r>
            <w:proofErr w:type="spellStart"/>
            <w:r w:rsidRPr="00E341D0">
              <w:t>mag</w:t>
            </w:r>
            <w:proofErr w:type="spellEnd"/>
            <w:r w:rsidRPr="00E341D0">
              <w:t>...</w:t>
            </w:r>
          </w:p>
          <w:p w:rsidR="00966CAC" w:rsidRPr="00E341D0" w:rsidRDefault="00E341D0" w:rsidP="00E341D0">
            <w:r w:rsidRPr="00E341D0">
              <w:t xml:space="preserve">Ver </w:t>
            </w:r>
            <w:proofErr w:type="spellStart"/>
            <w:r w:rsidRPr="00E341D0">
              <w:t>mas</w:t>
            </w:r>
            <w:proofErr w:type="spellEnd"/>
            <w:r w:rsidRPr="00E341D0">
              <w:t xml:space="preserve"> trabajos de </w:t>
            </w:r>
            <w:proofErr w:type="spellStart"/>
            <w:r w:rsidRPr="00E341D0">
              <w:fldChar w:fldCharType="begin"/>
            </w:r>
            <w:r w:rsidRPr="00E341D0">
              <w:instrText xml:space="preserve"> HYPERLINK "https://www.monografias.com/Economia/" </w:instrText>
            </w:r>
            <w:r w:rsidRPr="00E341D0">
              <w:fldChar w:fldCharType="separate"/>
            </w:r>
            <w:r w:rsidRPr="00E341D0">
              <w:rPr>
                <w:rStyle w:val="Hipervnculo"/>
              </w:rPr>
              <w:t>Economia</w:t>
            </w:r>
            <w:proofErr w:type="spellEnd"/>
            <w:r w:rsidRPr="00E341D0">
              <w:fldChar w:fldCharType="end"/>
            </w:r>
          </w:p>
        </w:tc>
        <w:tc>
          <w:tcPr>
            <w:tcW w:w="250" w:type="pct"/>
            <w:tcBorders>
              <w:top w:val="nil"/>
              <w:left w:val="nil"/>
              <w:bottom w:val="nil"/>
              <w:right w:val="nil"/>
            </w:tcBorders>
            <w:vAlign w:val="center"/>
            <w:hideMark/>
          </w:tcPr>
          <w:p w:rsidR="00E341D0" w:rsidRPr="00E341D0" w:rsidRDefault="00E341D0" w:rsidP="00E341D0">
            <w:r w:rsidRPr="00E341D0">
              <w:lastRenderedPageBreak/>
              <w:t> </w:t>
            </w:r>
          </w:p>
        </w:tc>
        <w:tc>
          <w:tcPr>
            <w:tcW w:w="2500" w:type="pct"/>
            <w:hideMark/>
          </w:tcPr>
          <w:p w:rsidR="00E341D0" w:rsidRPr="00E341D0" w:rsidRDefault="00E341D0" w:rsidP="00E341D0"/>
        </w:tc>
      </w:tr>
    </w:tbl>
    <w:p w:rsidR="00E341D0" w:rsidRPr="00E341D0" w:rsidRDefault="00E341D0" w:rsidP="00E341D0">
      <w:pPr>
        <w:rPr>
          <w:ins w:id="149" w:author="Unknown"/>
        </w:rPr>
      </w:pPr>
      <w:ins w:id="150" w:author="Unknown">
        <w:r w:rsidRPr="00E341D0">
          <w:lastRenderedPageBreak/>
          <w:t> </w:t>
        </w:r>
      </w:ins>
    </w:p>
    <w:p w:rsidR="00E341D0" w:rsidRPr="00E341D0" w:rsidRDefault="00E341D0" w:rsidP="00E341D0">
      <w:pPr>
        <w:rPr>
          <w:ins w:id="151" w:author="Unknown"/>
        </w:rPr>
      </w:pPr>
      <w:ins w:id="152" w:author="Unknown">
        <w:r w:rsidRPr="00E341D0">
          <w:t xml:space="preserve">Nota al lector: es posible que esta página no contenga todos los componentes del trabajo original (pies de página, avanzadas </w:t>
        </w:r>
        <w:proofErr w:type="spellStart"/>
        <w:r w:rsidRPr="00E341D0">
          <w:t>formulas</w:t>
        </w:r>
        <w:proofErr w:type="spellEnd"/>
        <w:r w:rsidRPr="00E341D0">
          <w:t xml:space="preserve"> matemáticas, esquemas o tablas complejas, etc.). Recuerde que para ver el trabajo en su versión original completa, puede descargarlo desde el </w:t>
        </w:r>
        <w:r w:rsidRPr="00E341D0">
          <w:fldChar w:fldCharType="begin"/>
        </w:r>
        <w:r w:rsidRPr="00E341D0">
          <w:instrText xml:space="preserve"> HYPERLINK "https://www.monografias.com/trabajos39/el-monopolio/el-monopolio.shtml" \l "top" </w:instrText>
        </w:r>
        <w:r w:rsidRPr="00E341D0">
          <w:fldChar w:fldCharType="separate"/>
        </w:r>
        <w:r w:rsidRPr="00E341D0">
          <w:rPr>
            <w:rStyle w:val="Hipervnculo"/>
          </w:rPr>
          <w:t>menú superior</w:t>
        </w:r>
        <w:r w:rsidRPr="00E341D0">
          <w:fldChar w:fldCharType="end"/>
        </w:r>
        <w:r w:rsidRPr="00E341D0">
          <w:t>.</w:t>
        </w:r>
      </w:ins>
    </w:p>
    <w:p w:rsidR="003D07F7" w:rsidRDefault="00F12998"/>
    <w:p w:rsidR="00E341D0" w:rsidRDefault="00E341D0"/>
    <w:p w:rsidR="00E341D0" w:rsidRPr="00E341D0" w:rsidRDefault="00E341D0" w:rsidP="00E341D0">
      <w:pPr>
        <w:shd w:val="clear" w:color="auto" w:fill="FFFFFF"/>
        <w:spacing w:after="90" w:line="240" w:lineRule="auto"/>
        <w:outlineLvl w:val="1"/>
        <w:rPr>
          <w:rFonts w:ascii="Georgia" w:eastAsia="Times New Roman" w:hAnsi="Georgia" w:cs="Times New Roman"/>
          <w:b/>
          <w:bCs/>
          <w:color w:val="445555"/>
          <w:sz w:val="27"/>
          <w:szCs w:val="27"/>
          <w:lang w:eastAsia="es-ES"/>
        </w:rPr>
      </w:pPr>
      <w:r w:rsidRPr="00E341D0">
        <w:rPr>
          <w:rFonts w:ascii="Georgia" w:eastAsia="Times New Roman" w:hAnsi="Georgia" w:cs="Times New Roman"/>
          <w:b/>
          <w:bCs/>
          <w:color w:val="445555"/>
          <w:sz w:val="27"/>
          <w:szCs w:val="27"/>
          <w:lang w:eastAsia="es-ES"/>
        </w:rPr>
        <w:t>5. Determinación del Precio</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Proyecta la cantidad que ha decidido producir sobre la curva de </w:t>
      </w:r>
      <w:hyperlink r:id="rId16" w:history="1">
        <w:r w:rsidRPr="00E341D0">
          <w:rPr>
            <w:rFonts w:ascii="Georgia" w:eastAsia="Times New Roman" w:hAnsi="Georgia" w:cs="Times New Roman"/>
            <w:color w:val="008040"/>
            <w:sz w:val="21"/>
            <w:szCs w:val="21"/>
            <w:u w:val="single"/>
            <w:lang w:eastAsia="es-ES"/>
          </w:rPr>
          <w:t>demanda</w:t>
        </w:r>
      </w:hyperlink>
      <w:r w:rsidRPr="00E341D0">
        <w:rPr>
          <w:rFonts w:ascii="Georgia" w:eastAsia="Times New Roman" w:hAnsi="Georgia" w:cs="Times New Roman"/>
          <w:color w:val="445555"/>
          <w:sz w:val="21"/>
          <w:szCs w:val="21"/>
          <w:lang w:eastAsia="es-ES"/>
        </w:rPr>
        <w:t> determinando de esta manera el </w:t>
      </w:r>
      <w:hyperlink r:id="rId17" w:anchor="ANTECED" w:history="1">
        <w:r w:rsidRPr="00E341D0">
          <w:rPr>
            <w:rFonts w:ascii="Georgia" w:eastAsia="Times New Roman" w:hAnsi="Georgia" w:cs="Times New Roman"/>
            <w:color w:val="008040"/>
            <w:sz w:val="21"/>
            <w:szCs w:val="21"/>
            <w:u w:val="single"/>
            <w:lang w:eastAsia="es-ES"/>
          </w:rPr>
          <w:t>precio</w:t>
        </w:r>
      </w:hyperlink>
      <w:r w:rsidRPr="00E341D0">
        <w:rPr>
          <w:rFonts w:ascii="Georgia" w:eastAsia="Times New Roman" w:hAnsi="Georgia" w:cs="Times New Roman"/>
          <w:color w:val="445555"/>
          <w:sz w:val="21"/>
          <w:szCs w:val="21"/>
          <w:lang w:eastAsia="es-ES"/>
        </w:rPr>
        <w:t> al que el </w:t>
      </w:r>
      <w:hyperlink r:id="rId18" w:history="1">
        <w:r w:rsidRPr="00E341D0">
          <w:rPr>
            <w:rFonts w:ascii="Georgia" w:eastAsia="Times New Roman" w:hAnsi="Georgia" w:cs="Times New Roman"/>
            <w:color w:val="008040"/>
            <w:sz w:val="21"/>
            <w:szCs w:val="21"/>
            <w:u w:val="single"/>
            <w:lang w:eastAsia="es-ES"/>
          </w:rPr>
          <w:t>mercado</w:t>
        </w:r>
      </w:hyperlink>
      <w:r w:rsidRPr="00E341D0">
        <w:rPr>
          <w:rFonts w:ascii="Georgia" w:eastAsia="Times New Roman" w:hAnsi="Georgia" w:cs="Times New Roman"/>
          <w:color w:val="445555"/>
          <w:sz w:val="21"/>
          <w:szCs w:val="21"/>
          <w:lang w:eastAsia="es-ES"/>
        </w:rPr>
        <w:t> le comprará toda su </w:t>
      </w:r>
      <w:hyperlink r:id="rId19" w:history="1">
        <w:r w:rsidRPr="00E341D0">
          <w:rPr>
            <w:rFonts w:ascii="Georgia" w:eastAsia="Times New Roman" w:hAnsi="Georgia" w:cs="Times New Roman"/>
            <w:color w:val="008040"/>
            <w:sz w:val="21"/>
            <w:szCs w:val="21"/>
            <w:u w:val="single"/>
            <w:lang w:eastAsia="es-ES"/>
          </w:rPr>
          <w:t>oferta</w:t>
        </w:r>
      </w:hyperlink>
      <w:r w:rsidRPr="00E341D0">
        <w:rPr>
          <w:rFonts w:ascii="Georgia" w:eastAsia="Times New Roman" w:hAnsi="Georgia" w:cs="Times New Roman"/>
          <w:color w:val="445555"/>
          <w:sz w:val="21"/>
          <w:szCs w:val="21"/>
          <w:lang w:eastAsia="es-ES"/>
        </w:rPr>
        <w:t>.</w:t>
      </w:r>
    </w:p>
    <w:p w:rsidR="00E341D0" w:rsidRPr="00E341D0" w:rsidRDefault="00E341D0" w:rsidP="00E341D0">
      <w:pPr>
        <w:shd w:val="clear" w:color="auto" w:fill="FFFFFF"/>
        <w:spacing w:before="135" w:after="135" w:line="270" w:lineRule="atLeast"/>
        <w:jc w:val="center"/>
        <w:rPr>
          <w:rFonts w:ascii="Georgia" w:eastAsia="Times New Roman" w:hAnsi="Georgia" w:cs="Times New Roman"/>
          <w:color w:val="445555"/>
          <w:sz w:val="21"/>
          <w:szCs w:val="21"/>
          <w:lang w:eastAsia="es-ES"/>
        </w:rPr>
      </w:pPr>
      <w:r w:rsidRPr="00E341D0">
        <w:rPr>
          <w:rFonts w:ascii="Georgia" w:eastAsia="Times New Roman" w:hAnsi="Georgia" w:cs="Times New Roman"/>
          <w:b/>
          <w:bCs/>
          <w:noProof/>
          <w:color w:val="445555"/>
          <w:sz w:val="21"/>
          <w:szCs w:val="21"/>
          <w:lang w:val="en-US"/>
        </w:rPr>
        <w:drawing>
          <wp:inline distT="0" distB="0" distL="0" distR="0" wp14:anchorId="3DC373F3" wp14:editId="0E43FCA9">
            <wp:extent cx="3448050" cy="2209800"/>
            <wp:effectExtent l="0" t="0" r="0" b="0"/>
            <wp:docPr id="7" name="Imagen 7" descr="https://www.monografias.com/trabajos39/el-monopolio/Image108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monografias.com/trabajos39/el-monopolio/Image10805.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8050" cy="2209800"/>
                    </a:xfrm>
                    <a:prstGeom prst="rect">
                      <a:avLst/>
                    </a:prstGeom>
                    <a:noFill/>
                    <a:ln>
                      <a:noFill/>
                    </a:ln>
                  </pic:spPr>
                </pic:pic>
              </a:graphicData>
            </a:graphic>
          </wp:inline>
        </w:drawing>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Por tanto, aunque el </w:t>
      </w:r>
      <w:hyperlink r:id="rId21" w:anchor="TEOORIA" w:history="1">
        <w:r w:rsidRPr="00E341D0">
          <w:rPr>
            <w:rFonts w:ascii="Georgia" w:eastAsia="Times New Roman" w:hAnsi="Georgia" w:cs="Times New Roman"/>
            <w:color w:val="008040"/>
            <w:sz w:val="21"/>
            <w:szCs w:val="21"/>
            <w:u w:val="single"/>
            <w:lang w:eastAsia="es-ES"/>
          </w:rPr>
          <w:t>monopolio</w:t>
        </w:r>
      </w:hyperlink>
      <w:r w:rsidRPr="00E341D0">
        <w:rPr>
          <w:rFonts w:ascii="Georgia" w:eastAsia="Times New Roman" w:hAnsi="Georgia" w:cs="Times New Roman"/>
          <w:color w:val="445555"/>
          <w:sz w:val="21"/>
          <w:szCs w:val="21"/>
          <w:lang w:eastAsia="es-ES"/>
        </w:rPr>
        <w:t> puede fijar el precio del bien no puede obtener un beneficio infinito ya que se encuentra con la limitación de la curva de demanda. Si el monopolio fija un precio muy elevado la cantidad demandada se reduciría considerablemente. Por ejemplo, </w:t>
      </w:r>
      <w:hyperlink r:id="rId22" w:history="1">
        <w:r w:rsidRPr="00E341D0">
          <w:rPr>
            <w:rFonts w:ascii="Georgia" w:eastAsia="Times New Roman" w:hAnsi="Georgia" w:cs="Times New Roman"/>
            <w:color w:val="008040"/>
            <w:sz w:val="21"/>
            <w:szCs w:val="21"/>
            <w:u w:val="single"/>
            <w:lang w:eastAsia="es-ES"/>
          </w:rPr>
          <w:t>una empresa</w:t>
        </w:r>
      </w:hyperlink>
      <w:r w:rsidRPr="00E341D0">
        <w:rPr>
          <w:rFonts w:ascii="Georgia" w:eastAsia="Times New Roman" w:hAnsi="Georgia" w:cs="Times New Roman"/>
          <w:color w:val="445555"/>
          <w:sz w:val="21"/>
          <w:szCs w:val="21"/>
          <w:lang w:eastAsia="es-ES"/>
        </w:rPr>
        <w:t> tiene el monopolio de gasolineras de una determinada región. Si sube el precio de la gasolina la gente viajará menos y si lo pone a un precio desorbitante la gente no viajará prácticamente nada.</w:t>
      </w:r>
    </w:p>
    <w:p w:rsidR="00E341D0" w:rsidRPr="00E341D0" w:rsidRDefault="00E341D0" w:rsidP="00E341D0">
      <w:pPr>
        <w:shd w:val="clear" w:color="auto" w:fill="FFFFFF"/>
        <w:spacing w:after="90" w:line="240" w:lineRule="auto"/>
        <w:outlineLvl w:val="1"/>
        <w:rPr>
          <w:rFonts w:ascii="Georgia" w:eastAsia="Times New Roman" w:hAnsi="Georgia" w:cs="Times New Roman"/>
          <w:b/>
          <w:bCs/>
          <w:color w:val="445555"/>
          <w:sz w:val="27"/>
          <w:szCs w:val="27"/>
          <w:lang w:eastAsia="es-ES"/>
        </w:rPr>
      </w:pPr>
      <w:bookmarkStart w:id="153" w:name="benefic"/>
      <w:bookmarkEnd w:id="153"/>
      <w:r w:rsidRPr="00E341D0">
        <w:rPr>
          <w:rFonts w:ascii="Georgia" w:eastAsia="Times New Roman" w:hAnsi="Georgia" w:cs="Times New Roman"/>
          <w:b/>
          <w:bCs/>
          <w:color w:val="445555"/>
          <w:sz w:val="27"/>
          <w:szCs w:val="27"/>
          <w:lang w:eastAsia="es-ES"/>
        </w:rPr>
        <w:lastRenderedPageBreak/>
        <w:t>6. Beneficio obtenido por un monopolio</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Su beneficio será igual a la diferencia entre el precio y el coste medio total, multiplicada por la cantidad vendida. Es equivalente al área sombreada en el gráfico.</w:t>
      </w:r>
    </w:p>
    <w:p w:rsidR="00E341D0" w:rsidRPr="00E341D0" w:rsidRDefault="00E341D0" w:rsidP="00E341D0">
      <w:pPr>
        <w:shd w:val="clear" w:color="auto" w:fill="FFFFFF"/>
        <w:spacing w:before="135" w:after="135" w:line="270" w:lineRule="atLeast"/>
        <w:jc w:val="center"/>
        <w:rPr>
          <w:rFonts w:ascii="Georgia" w:eastAsia="Times New Roman" w:hAnsi="Georgia" w:cs="Times New Roman"/>
          <w:color w:val="445555"/>
          <w:sz w:val="21"/>
          <w:szCs w:val="21"/>
          <w:lang w:eastAsia="es-ES"/>
        </w:rPr>
      </w:pPr>
      <w:r w:rsidRPr="00E341D0">
        <w:rPr>
          <w:rFonts w:ascii="Georgia" w:eastAsia="Times New Roman" w:hAnsi="Georgia" w:cs="Times New Roman"/>
          <w:noProof/>
          <w:color w:val="445555"/>
          <w:sz w:val="21"/>
          <w:szCs w:val="21"/>
          <w:lang w:val="en-US"/>
        </w:rPr>
        <w:drawing>
          <wp:inline distT="0" distB="0" distL="0" distR="0" wp14:anchorId="61408887" wp14:editId="03C29889">
            <wp:extent cx="3429000" cy="2276475"/>
            <wp:effectExtent l="0" t="0" r="0" b="9525"/>
            <wp:docPr id="8" name="Imagen 8" descr="https://www.monografias.com/trabajos39/el-monopolio/Image108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monografias.com/trabajos39/el-monopolio/Image1080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0" cy="2276475"/>
                    </a:xfrm>
                    <a:prstGeom prst="rect">
                      <a:avLst/>
                    </a:prstGeom>
                    <a:noFill/>
                    <a:ln>
                      <a:noFill/>
                    </a:ln>
                  </pic:spPr>
                </pic:pic>
              </a:graphicData>
            </a:graphic>
          </wp:inline>
        </w:drawing>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Mientras que en el mercado perfectamente competitivo el beneficio desaparece a largo plazo, el monopolio es capaz de obtener beneficio a largo plazo ya que no se da el </w:t>
      </w:r>
      <w:hyperlink r:id="rId24" w:history="1">
        <w:r w:rsidRPr="00E341D0">
          <w:rPr>
            <w:rFonts w:ascii="Georgia" w:eastAsia="Times New Roman" w:hAnsi="Georgia" w:cs="Times New Roman"/>
            <w:color w:val="008040"/>
            <w:sz w:val="21"/>
            <w:szCs w:val="21"/>
            <w:u w:val="single"/>
            <w:lang w:eastAsia="es-ES"/>
          </w:rPr>
          <w:t>juego</w:t>
        </w:r>
      </w:hyperlink>
      <w:r w:rsidRPr="00E341D0">
        <w:rPr>
          <w:rFonts w:ascii="Georgia" w:eastAsia="Times New Roman" w:hAnsi="Georgia" w:cs="Times New Roman"/>
          <w:color w:val="445555"/>
          <w:sz w:val="21"/>
          <w:szCs w:val="21"/>
          <w:lang w:eastAsia="es-ES"/>
        </w:rPr>
        <w:t> de entrada y salida de </w:t>
      </w:r>
      <w:hyperlink r:id="rId25" w:history="1">
        <w:r w:rsidRPr="00E341D0">
          <w:rPr>
            <w:rFonts w:ascii="Georgia" w:eastAsia="Times New Roman" w:hAnsi="Georgia" w:cs="Times New Roman"/>
            <w:color w:val="008040"/>
            <w:sz w:val="21"/>
            <w:szCs w:val="21"/>
            <w:u w:val="single"/>
            <w:lang w:eastAsia="es-ES"/>
          </w:rPr>
          <w:t>empresas</w:t>
        </w:r>
      </w:hyperlink>
      <w:r w:rsidRPr="00E341D0">
        <w:rPr>
          <w:rFonts w:ascii="Georgia" w:eastAsia="Times New Roman" w:hAnsi="Georgia" w:cs="Times New Roman"/>
          <w:color w:val="445555"/>
          <w:sz w:val="21"/>
          <w:szCs w:val="21"/>
          <w:lang w:eastAsia="es-ES"/>
        </w:rPr>
        <w:t> que es el que determina ese beneficio nulo.</w:t>
      </w:r>
    </w:p>
    <w:p w:rsidR="00E341D0" w:rsidRPr="00E341D0" w:rsidRDefault="00E341D0" w:rsidP="00E341D0">
      <w:pPr>
        <w:shd w:val="clear" w:color="auto" w:fill="FFFFFF"/>
        <w:spacing w:after="90" w:line="240" w:lineRule="auto"/>
        <w:outlineLvl w:val="1"/>
        <w:rPr>
          <w:rFonts w:ascii="Georgia" w:eastAsia="Times New Roman" w:hAnsi="Georgia" w:cs="Times New Roman"/>
          <w:b/>
          <w:bCs/>
          <w:color w:val="445555"/>
          <w:sz w:val="27"/>
          <w:szCs w:val="27"/>
          <w:lang w:eastAsia="es-ES"/>
        </w:rPr>
      </w:pPr>
      <w:bookmarkStart w:id="154" w:name="maxim"/>
      <w:bookmarkEnd w:id="154"/>
      <w:r w:rsidRPr="00E341D0">
        <w:rPr>
          <w:rFonts w:ascii="Georgia" w:eastAsia="Times New Roman" w:hAnsi="Georgia" w:cs="Times New Roman"/>
          <w:b/>
          <w:bCs/>
          <w:color w:val="445555"/>
          <w:sz w:val="27"/>
          <w:szCs w:val="27"/>
          <w:lang w:eastAsia="es-ES"/>
        </w:rPr>
        <w:t>7. ¿Maximiza el monopolio el beneficio de la </w:t>
      </w:r>
      <w:hyperlink r:id="rId26" w:history="1">
        <w:r w:rsidRPr="00E341D0">
          <w:rPr>
            <w:rFonts w:ascii="Georgia" w:eastAsia="Times New Roman" w:hAnsi="Georgia" w:cs="Times New Roman"/>
            <w:b/>
            <w:bCs/>
            <w:color w:val="008040"/>
            <w:sz w:val="27"/>
            <w:szCs w:val="27"/>
            <w:u w:val="single"/>
            <w:lang w:eastAsia="es-ES"/>
          </w:rPr>
          <w:t>sociedad</w:t>
        </w:r>
      </w:hyperlink>
      <w:r w:rsidRPr="00E341D0">
        <w:rPr>
          <w:rFonts w:ascii="Georgia" w:eastAsia="Times New Roman" w:hAnsi="Georgia" w:cs="Times New Roman"/>
          <w:b/>
          <w:bCs/>
          <w:color w:val="445555"/>
          <w:sz w:val="27"/>
          <w:szCs w:val="27"/>
          <w:lang w:eastAsia="es-ES"/>
        </w:rPr>
        <w:t>?</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El mercado competitivo maximiza el beneficio de la sociedad en el punto de </w:t>
      </w:r>
      <w:hyperlink r:id="rId27" w:history="1">
        <w:r w:rsidRPr="00E341D0">
          <w:rPr>
            <w:rFonts w:ascii="Georgia" w:eastAsia="Times New Roman" w:hAnsi="Georgia" w:cs="Times New Roman"/>
            <w:color w:val="008040"/>
            <w:sz w:val="21"/>
            <w:szCs w:val="21"/>
            <w:u w:val="single"/>
            <w:lang w:eastAsia="es-ES"/>
          </w:rPr>
          <w:t>equilibrio</w:t>
        </w:r>
      </w:hyperlink>
      <w:r w:rsidRPr="00E341D0">
        <w:rPr>
          <w:rFonts w:ascii="Georgia" w:eastAsia="Times New Roman" w:hAnsi="Georgia" w:cs="Times New Roman"/>
          <w:color w:val="445555"/>
          <w:sz w:val="21"/>
          <w:szCs w:val="21"/>
          <w:lang w:eastAsia="es-ES"/>
        </w:rPr>
        <w:t>. El dicho punto el </w:t>
      </w:r>
      <w:hyperlink r:id="rId28" w:history="1">
        <w:r w:rsidRPr="00E341D0">
          <w:rPr>
            <w:rFonts w:ascii="Georgia" w:eastAsia="Times New Roman" w:hAnsi="Georgia" w:cs="Times New Roman"/>
            <w:color w:val="008040"/>
            <w:sz w:val="21"/>
            <w:szCs w:val="21"/>
            <w:u w:val="single"/>
            <w:lang w:eastAsia="es-ES"/>
          </w:rPr>
          <w:t>valor</w:t>
        </w:r>
      </w:hyperlink>
      <w:r w:rsidRPr="00E341D0">
        <w:rPr>
          <w:rFonts w:ascii="Georgia" w:eastAsia="Times New Roman" w:hAnsi="Georgia" w:cs="Times New Roman"/>
          <w:color w:val="445555"/>
          <w:sz w:val="21"/>
          <w:szCs w:val="21"/>
          <w:lang w:eastAsia="es-ES"/>
        </w:rPr>
        <w:t> que otorga al bien el último comprador (representado por la curva de demanda) es igual al coste que tiene para el último vendedor (curva de oferta).</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En el monopolio, en el </w:t>
      </w:r>
      <w:hyperlink r:id="rId29" w:history="1">
        <w:r w:rsidRPr="00E341D0">
          <w:rPr>
            <w:rFonts w:ascii="Georgia" w:eastAsia="Times New Roman" w:hAnsi="Georgia" w:cs="Times New Roman"/>
            <w:color w:val="008040"/>
            <w:sz w:val="21"/>
            <w:szCs w:val="21"/>
            <w:u w:val="single"/>
            <w:lang w:eastAsia="es-ES"/>
          </w:rPr>
          <w:t>punto de equilibrio</w:t>
        </w:r>
      </w:hyperlink>
      <w:r w:rsidRPr="00E341D0">
        <w:rPr>
          <w:rFonts w:ascii="Georgia" w:eastAsia="Times New Roman" w:hAnsi="Georgia" w:cs="Times New Roman"/>
          <w:color w:val="445555"/>
          <w:sz w:val="21"/>
          <w:szCs w:val="21"/>
          <w:lang w:eastAsia="es-ES"/>
        </w:rPr>
        <w:t> (punto de corte de la curva de ingreso marginal y del coste marginal) la curva de demanda (representa el valor para el comprador) es superior a la curva de coste marginal (coste para el productor). Es decir, que el beneficio que obtiene el comprador es mayor que el coste que tiene para el productor, luego el beneficio de la sociedad aumentaría si aumentase la cantidad ofertada por el monopolio hasta el punto de corte de la curva de demanda y la curva de coste marginal. Esto no le interesa al monopolio ya que a partir del punto de corte de las curvas de ingreso marginal y de coste marginal, incrementos adicionales de actividad reducen su beneficio particular. En definitiva, el monopolio, tratando de maximizar su beneficio particular, se sitúa en un nivel de actividad inferior a aquél que maximizaría el beneficio global de la sociedad. Esta pérdida de beneficio es justamente el coste que tiene para la sociedad la existencia de un monopolio.</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Por otra parte, el precio que fija un monopolio es superior al que fijaría un mercado perfectamente competitivo. En el mercado competitivo el precio es igual al coste marginal, mientras que en el mercado monopolista el precio (determinado por la curva de demanda) es superior. Este elevado precio no implica ser un menor beneficio para la sociedad en su conjunto, lo que sí implica es una transferencia de beneficios de los compradores a favor del monopolio. El coste social que conlleva un monopolio mueve a los gobiernos a actuar para tratar de limitarlos, haciendo lo siguiente:</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a) Regulando las condiciones en las que pueden actuar los monopolios: por ejemplo fijando las tarifas, exigiendo un nivel de </w:t>
      </w:r>
      <w:hyperlink r:id="rId30" w:history="1">
        <w:r w:rsidRPr="00E341D0">
          <w:rPr>
            <w:rFonts w:ascii="Georgia" w:eastAsia="Times New Roman" w:hAnsi="Georgia" w:cs="Times New Roman"/>
            <w:color w:val="008040"/>
            <w:sz w:val="21"/>
            <w:szCs w:val="21"/>
            <w:u w:val="single"/>
            <w:lang w:eastAsia="es-ES"/>
          </w:rPr>
          <w:t>calidad</w:t>
        </w:r>
      </w:hyperlink>
      <w:r w:rsidRPr="00E341D0">
        <w:rPr>
          <w:rFonts w:ascii="Georgia" w:eastAsia="Times New Roman" w:hAnsi="Georgia" w:cs="Times New Roman"/>
          <w:color w:val="445555"/>
          <w:sz w:val="21"/>
          <w:szCs w:val="21"/>
          <w:lang w:eastAsia="es-ES"/>
        </w:rPr>
        <w:t> de </w:t>
      </w:r>
      <w:hyperlink r:id="rId31" w:history="1">
        <w:r w:rsidRPr="00E341D0">
          <w:rPr>
            <w:rFonts w:ascii="Georgia" w:eastAsia="Times New Roman" w:hAnsi="Georgia" w:cs="Times New Roman"/>
            <w:color w:val="008040"/>
            <w:sz w:val="21"/>
            <w:szCs w:val="21"/>
            <w:u w:val="single"/>
            <w:lang w:eastAsia="es-ES"/>
          </w:rPr>
          <w:t>servicios</w:t>
        </w:r>
      </w:hyperlink>
      <w:r w:rsidRPr="00E341D0">
        <w:rPr>
          <w:rFonts w:ascii="Georgia" w:eastAsia="Times New Roman" w:hAnsi="Georgia" w:cs="Times New Roman"/>
          <w:color w:val="445555"/>
          <w:sz w:val="21"/>
          <w:szCs w:val="21"/>
          <w:lang w:eastAsia="es-ES"/>
        </w:rPr>
        <w:t>, etc. </w:t>
      </w:r>
      <w:hyperlink r:id="rId32" w:history="1">
        <w:r w:rsidRPr="00E341D0">
          <w:rPr>
            <w:rFonts w:ascii="Georgia" w:eastAsia="Times New Roman" w:hAnsi="Georgia" w:cs="Times New Roman"/>
            <w:color w:val="008040"/>
            <w:sz w:val="21"/>
            <w:szCs w:val="21"/>
            <w:u w:val="single"/>
            <w:lang w:eastAsia="es-ES"/>
          </w:rPr>
          <w:t>El Estado</w:t>
        </w:r>
      </w:hyperlink>
      <w:r w:rsidRPr="00E341D0">
        <w:rPr>
          <w:rFonts w:ascii="Georgia" w:eastAsia="Times New Roman" w:hAnsi="Georgia" w:cs="Times New Roman"/>
          <w:color w:val="445555"/>
          <w:sz w:val="21"/>
          <w:szCs w:val="21"/>
          <w:lang w:eastAsia="es-ES"/>
        </w:rPr>
        <w:t> trata de esta manera de proteger al </w:t>
      </w:r>
      <w:hyperlink r:id="rId33" w:anchor="aspe" w:history="1">
        <w:r w:rsidRPr="00E341D0">
          <w:rPr>
            <w:rFonts w:ascii="Georgia" w:eastAsia="Times New Roman" w:hAnsi="Georgia" w:cs="Times New Roman"/>
            <w:color w:val="008040"/>
            <w:sz w:val="21"/>
            <w:szCs w:val="21"/>
            <w:u w:val="single"/>
            <w:lang w:eastAsia="es-ES"/>
          </w:rPr>
          <w:t>consumidor</w:t>
        </w:r>
      </w:hyperlink>
      <w:r w:rsidRPr="00E341D0">
        <w:rPr>
          <w:rFonts w:ascii="Georgia" w:eastAsia="Times New Roman" w:hAnsi="Georgia" w:cs="Times New Roman"/>
          <w:color w:val="445555"/>
          <w:sz w:val="21"/>
          <w:szCs w:val="21"/>
          <w:lang w:eastAsia="es-ES"/>
        </w:rPr>
        <w:t>.</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 xml:space="preserve">b) Tratando de romper la situación de monopolio: permitiendo el acceso al mercado de nuevos competidores (otorgando licencias en sectores regulados), obligando a las empresas </w:t>
      </w:r>
      <w:r w:rsidRPr="00E341D0">
        <w:rPr>
          <w:rFonts w:ascii="Georgia" w:eastAsia="Times New Roman" w:hAnsi="Georgia" w:cs="Times New Roman"/>
          <w:color w:val="445555"/>
          <w:sz w:val="21"/>
          <w:szCs w:val="21"/>
          <w:lang w:eastAsia="es-ES"/>
        </w:rPr>
        <w:lastRenderedPageBreak/>
        <w:t>monopolísticas a realizar desinversiones para disminuir su </w:t>
      </w:r>
      <w:hyperlink r:id="rId34" w:history="1">
        <w:r w:rsidRPr="00E341D0">
          <w:rPr>
            <w:rFonts w:ascii="Georgia" w:eastAsia="Times New Roman" w:hAnsi="Georgia" w:cs="Times New Roman"/>
            <w:color w:val="008040"/>
            <w:sz w:val="21"/>
            <w:szCs w:val="21"/>
            <w:u w:val="single"/>
            <w:lang w:eastAsia="es-ES"/>
          </w:rPr>
          <w:t>control</w:t>
        </w:r>
      </w:hyperlink>
      <w:r w:rsidRPr="00E341D0">
        <w:rPr>
          <w:rFonts w:ascii="Georgia" w:eastAsia="Times New Roman" w:hAnsi="Georgia" w:cs="Times New Roman"/>
          <w:color w:val="445555"/>
          <w:sz w:val="21"/>
          <w:szCs w:val="21"/>
          <w:lang w:eastAsia="es-ES"/>
        </w:rPr>
        <w:t> del mercado, fijando </w:t>
      </w:r>
      <w:hyperlink r:id="rId35" w:history="1">
        <w:r w:rsidRPr="00E341D0">
          <w:rPr>
            <w:rFonts w:ascii="Georgia" w:eastAsia="Times New Roman" w:hAnsi="Georgia" w:cs="Times New Roman"/>
            <w:color w:val="008040"/>
            <w:sz w:val="21"/>
            <w:szCs w:val="21"/>
            <w:u w:val="single"/>
            <w:lang w:eastAsia="es-ES"/>
          </w:rPr>
          <w:t>límites</w:t>
        </w:r>
      </w:hyperlink>
      <w:r w:rsidRPr="00E341D0">
        <w:rPr>
          <w:rFonts w:ascii="Georgia" w:eastAsia="Times New Roman" w:hAnsi="Georgia" w:cs="Times New Roman"/>
          <w:color w:val="445555"/>
          <w:sz w:val="21"/>
          <w:szCs w:val="21"/>
          <w:lang w:eastAsia="es-ES"/>
        </w:rPr>
        <w:t> máximos de cuota de mercado que una </w:t>
      </w:r>
      <w:hyperlink r:id="rId36" w:history="1">
        <w:r w:rsidRPr="00E341D0">
          <w:rPr>
            <w:rFonts w:ascii="Georgia" w:eastAsia="Times New Roman" w:hAnsi="Georgia" w:cs="Times New Roman"/>
            <w:color w:val="008040"/>
            <w:sz w:val="21"/>
            <w:szCs w:val="21"/>
            <w:u w:val="single"/>
            <w:lang w:eastAsia="es-ES"/>
          </w:rPr>
          <w:t>empresa</w:t>
        </w:r>
      </w:hyperlink>
      <w:r w:rsidRPr="00E341D0">
        <w:rPr>
          <w:rFonts w:ascii="Georgia" w:eastAsia="Times New Roman" w:hAnsi="Georgia" w:cs="Times New Roman"/>
          <w:color w:val="445555"/>
          <w:sz w:val="21"/>
          <w:szCs w:val="21"/>
          <w:lang w:eastAsia="es-ES"/>
        </w:rPr>
        <w:t> puede controlar, prohibiendo determinadas </w:t>
      </w:r>
      <w:hyperlink r:id="rId37" w:history="1">
        <w:r w:rsidRPr="00E341D0">
          <w:rPr>
            <w:rFonts w:ascii="Georgia" w:eastAsia="Times New Roman" w:hAnsi="Georgia" w:cs="Times New Roman"/>
            <w:color w:val="008040"/>
            <w:sz w:val="21"/>
            <w:szCs w:val="21"/>
            <w:u w:val="single"/>
            <w:lang w:eastAsia="es-ES"/>
          </w:rPr>
          <w:t>operaciones</w:t>
        </w:r>
      </w:hyperlink>
      <w:r w:rsidRPr="00E341D0">
        <w:rPr>
          <w:rFonts w:ascii="Georgia" w:eastAsia="Times New Roman" w:hAnsi="Georgia" w:cs="Times New Roman"/>
          <w:color w:val="445555"/>
          <w:sz w:val="21"/>
          <w:szCs w:val="21"/>
          <w:lang w:eastAsia="es-ES"/>
        </w:rPr>
        <w:t> de concentración empresarial, etc.</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c) Nacionalizando algunos monopolios para que sea el </w:t>
      </w:r>
      <w:hyperlink r:id="rId38" w:history="1">
        <w:r w:rsidRPr="00E341D0">
          <w:rPr>
            <w:rFonts w:ascii="Georgia" w:eastAsia="Times New Roman" w:hAnsi="Georgia" w:cs="Times New Roman"/>
            <w:color w:val="008040"/>
            <w:sz w:val="21"/>
            <w:szCs w:val="21"/>
            <w:u w:val="single"/>
            <w:lang w:eastAsia="es-ES"/>
          </w:rPr>
          <w:t>Estado</w:t>
        </w:r>
      </w:hyperlink>
      <w:r w:rsidRPr="00E341D0">
        <w:rPr>
          <w:rFonts w:ascii="Georgia" w:eastAsia="Times New Roman" w:hAnsi="Georgia" w:cs="Times New Roman"/>
          <w:color w:val="445555"/>
          <w:sz w:val="21"/>
          <w:szCs w:val="21"/>
          <w:lang w:eastAsia="es-ES"/>
        </w:rPr>
        <w:t> quien los gestione en condiciones más favorables para los consumidores.</w:t>
      </w:r>
    </w:p>
    <w:p w:rsidR="00E341D0" w:rsidRPr="00E341D0" w:rsidRDefault="00E341D0" w:rsidP="00E341D0">
      <w:pPr>
        <w:shd w:val="clear" w:color="auto" w:fill="FFFFFF"/>
        <w:spacing w:after="90" w:line="240" w:lineRule="auto"/>
        <w:outlineLvl w:val="1"/>
        <w:rPr>
          <w:rFonts w:ascii="Georgia" w:eastAsia="Times New Roman" w:hAnsi="Georgia" w:cs="Times New Roman"/>
          <w:b/>
          <w:bCs/>
          <w:color w:val="445555"/>
          <w:sz w:val="27"/>
          <w:szCs w:val="27"/>
          <w:lang w:eastAsia="es-ES"/>
        </w:rPr>
      </w:pPr>
      <w:bookmarkStart w:id="155" w:name="discrim"/>
      <w:bookmarkEnd w:id="155"/>
      <w:r w:rsidRPr="00E341D0">
        <w:rPr>
          <w:rFonts w:ascii="Georgia" w:eastAsia="Times New Roman" w:hAnsi="Georgia" w:cs="Times New Roman"/>
          <w:b/>
          <w:bCs/>
          <w:color w:val="445555"/>
          <w:sz w:val="27"/>
          <w:szCs w:val="27"/>
          <w:lang w:eastAsia="es-ES"/>
        </w:rPr>
        <w:t>8. </w:t>
      </w:r>
      <w:hyperlink r:id="rId39" w:history="1">
        <w:r w:rsidRPr="00E341D0">
          <w:rPr>
            <w:rFonts w:ascii="Georgia" w:eastAsia="Times New Roman" w:hAnsi="Georgia" w:cs="Times New Roman"/>
            <w:b/>
            <w:bCs/>
            <w:color w:val="008040"/>
            <w:sz w:val="27"/>
            <w:szCs w:val="27"/>
            <w:u w:val="single"/>
            <w:lang w:eastAsia="es-ES"/>
          </w:rPr>
          <w:t>Discriminación</w:t>
        </w:r>
      </w:hyperlink>
      <w:r w:rsidRPr="00E341D0">
        <w:rPr>
          <w:rFonts w:ascii="Georgia" w:eastAsia="Times New Roman" w:hAnsi="Georgia" w:cs="Times New Roman"/>
          <w:b/>
          <w:bCs/>
          <w:color w:val="445555"/>
          <w:sz w:val="27"/>
          <w:szCs w:val="27"/>
          <w:lang w:eastAsia="es-ES"/>
        </w:rPr>
        <w:t> de precios</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Algunos monopolios tratan de aplicar una </w:t>
      </w:r>
      <w:hyperlink r:id="rId40" w:history="1">
        <w:r w:rsidRPr="00E341D0">
          <w:rPr>
            <w:rFonts w:ascii="Georgia" w:eastAsia="Times New Roman" w:hAnsi="Georgia" w:cs="Times New Roman"/>
            <w:color w:val="008040"/>
            <w:sz w:val="21"/>
            <w:szCs w:val="21"/>
            <w:u w:val="single"/>
            <w:lang w:eastAsia="es-ES"/>
          </w:rPr>
          <w:t>política</w:t>
        </w:r>
      </w:hyperlink>
      <w:r w:rsidRPr="00E341D0">
        <w:rPr>
          <w:rFonts w:ascii="Georgia" w:eastAsia="Times New Roman" w:hAnsi="Georgia" w:cs="Times New Roman"/>
          <w:color w:val="445555"/>
          <w:sz w:val="21"/>
          <w:szCs w:val="21"/>
          <w:lang w:eastAsia="es-ES"/>
        </w:rPr>
        <w:t> de </w:t>
      </w:r>
      <w:hyperlink r:id="rId41" w:history="1">
        <w:r w:rsidRPr="00E341D0">
          <w:rPr>
            <w:rFonts w:ascii="Georgia" w:eastAsia="Times New Roman" w:hAnsi="Georgia" w:cs="Times New Roman"/>
            <w:color w:val="008040"/>
            <w:sz w:val="21"/>
            <w:szCs w:val="21"/>
            <w:u w:val="single"/>
            <w:lang w:eastAsia="es-ES"/>
          </w:rPr>
          <w:t>discriminación</w:t>
        </w:r>
      </w:hyperlink>
      <w:r w:rsidRPr="00E341D0">
        <w:rPr>
          <w:rFonts w:ascii="Georgia" w:eastAsia="Times New Roman" w:hAnsi="Georgia" w:cs="Times New Roman"/>
          <w:color w:val="445555"/>
          <w:sz w:val="21"/>
          <w:szCs w:val="21"/>
          <w:lang w:eastAsia="es-ES"/>
        </w:rPr>
        <w:t> de </w:t>
      </w:r>
      <w:hyperlink r:id="rId42" w:anchor="ANTECED" w:history="1">
        <w:r w:rsidRPr="00E341D0">
          <w:rPr>
            <w:rFonts w:ascii="Georgia" w:eastAsia="Times New Roman" w:hAnsi="Georgia" w:cs="Times New Roman"/>
            <w:color w:val="008040"/>
            <w:sz w:val="21"/>
            <w:szCs w:val="21"/>
            <w:u w:val="single"/>
            <w:lang w:eastAsia="es-ES"/>
          </w:rPr>
          <w:t>precios</w:t>
        </w:r>
      </w:hyperlink>
      <w:r w:rsidRPr="00E341D0">
        <w:rPr>
          <w:rFonts w:ascii="Georgia" w:eastAsia="Times New Roman" w:hAnsi="Georgia" w:cs="Times New Roman"/>
          <w:color w:val="445555"/>
          <w:sz w:val="21"/>
          <w:szCs w:val="21"/>
          <w:lang w:eastAsia="es-ES"/>
        </w:rPr>
        <w:t> que consiste en vender el </w:t>
      </w:r>
      <w:hyperlink r:id="rId43" w:history="1">
        <w:r w:rsidRPr="00E341D0">
          <w:rPr>
            <w:rFonts w:ascii="Georgia" w:eastAsia="Times New Roman" w:hAnsi="Georgia" w:cs="Times New Roman"/>
            <w:color w:val="008040"/>
            <w:sz w:val="21"/>
            <w:szCs w:val="21"/>
            <w:u w:val="single"/>
            <w:lang w:eastAsia="es-ES"/>
          </w:rPr>
          <w:t>producto</w:t>
        </w:r>
      </w:hyperlink>
      <w:r w:rsidRPr="00E341D0">
        <w:rPr>
          <w:rFonts w:ascii="Georgia" w:eastAsia="Times New Roman" w:hAnsi="Georgia" w:cs="Times New Roman"/>
          <w:color w:val="445555"/>
          <w:sz w:val="21"/>
          <w:szCs w:val="21"/>
          <w:lang w:eastAsia="es-ES"/>
        </w:rPr>
        <w:t> a distinto precio en </w:t>
      </w:r>
      <w:hyperlink r:id="rId44" w:history="1">
        <w:r w:rsidRPr="00E341D0">
          <w:rPr>
            <w:rFonts w:ascii="Georgia" w:eastAsia="Times New Roman" w:hAnsi="Georgia" w:cs="Times New Roman"/>
            <w:color w:val="008040"/>
            <w:sz w:val="21"/>
            <w:szCs w:val="21"/>
            <w:u w:val="single"/>
            <w:lang w:eastAsia="es-ES"/>
          </w:rPr>
          <w:t>función</w:t>
        </w:r>
      </w:hyperlink>
      <w:r w:rsidRPr="00E341D0">
        <w:rPr>
          <w:rFonts w:ascii="Georgia" w:eastAsia="Times New Roman" w:hAnsi="Georgia" w:cs="Times New Roman"/>
          <w:color w:val="445555"/>
          <w:sz w:val="21"/>
          <w:szCs w:val="21"/>
          <w:lang w:eastAsia="es-ES"/>
        </w:rPr>
        <w:t> del tipo de consumidor. Se trata de venderlo más caro a aquel tipo de consumidor que valore más el bien y que por tanto esté dispuesto a pagar un precio más elevado, y venderlo más barato a aquellos otros que lo valoren menos o que tengan menos </w:t>
      </w:r>
      <w:hyperlink r:id="rId45" w:history="1">
        <w:r w:rsidRPr="00E341D0">
          <w:rPr>
            <w:rFonts w:ascii="Georgia" w:eastAsia="Times New Roman" w:hAnsi="Georgia" w:cs="Times New Roman"/>
            <w:color w:val="008040"/>
            <w:sz w:val="21"/>
            <w:szCs w:val="21"/>
            <w:u w:val="single"/>
            <w:lang w:eastAsia="es-ES"/>
          </w:rPr>
          <w:t>recursos</w:t>
        </w:r>
      </w:hyperlink>
      <w:r w:rsidRPr="00E341D0">
        <w:rPr>
          <w:rFonts w:ascii="Georgia" w:eastAsia="Times New Roman" w:hAnsi="Georgia" w:cs="Times New Roman"/>
          <w:color w:val="445555"/>
          <w:sz w:val="21"/>
          <w:szCs w:val="21"/>
          <w:lang w:eastAsia="es-ES"/>
        </w:rPr>
        <w:t> y que estén dispuestos a pagar menos por el bien.</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El monopolio trata de diferenciar dentro de los potenciales compradores distintos subgrupos en función del posible valor que puedan darle al bien .Si </w:t>
      </w:r>
      <w:hyperlink r:id="rId46" w:history="1">
        <w:r w:rsidRPr="00E341D0">
          <w:rPr>
            <w:rFonts w:ascii="Georgia" w:eastAsia="Times New Roman" w:hAnsi="Georgia" w:cs="Times New Roman"/>
            <w:color w:val="008040"/>
            <w:sz w:val="21"/>
            <w:szCs w:val="21"/>
            <w:u w:val="single"/>
            <w:lang w:eastAsia="es-ES"/>
          </w:rPr>
          <w:t>la empresa</w:t>
        </w:r>
      </w:hyperlink>
      <w:r w:rsidRPr="00E341D0">
        <w:rPr>
          <w:rFonts w:ascii="Georgia" w:eastAsia="Times New Roman" w:hAnsi="Georgia" w:cs="Times New Roman"/>
          <w:color w:val="445555"/>
          <w:sz w:val="21"/>
          <w:szCs w:val="21"/>
          <w:lang w:eastAsia="es-ES"/>
        </w:rPr>
        <w:t> no realiza discriminación de precios tendrá que venderlo el producto a todos los potenciales compradores al mismo precio. Si el precio es elevado el monopolio perderá las </w:t>
      </w:r>
      <w:hyperlink r:id="rId47" w:history="1">
        <w:r w:rsidRPr="00E341D0">
          <w:rPr>
            <w:rFonts w:ascii="Georgia" w:eastAsia="Times New Roman" w:hAnsi="Georgia" w:cs="Times New Roman"/>
            <w:color w:val="008040"/>
            <w:sz w:val="21"/>
            <w:szCs w:val="21"/>
            <w:u w:val="single"/>
            <w:lang w:eastAsia="es-ES"/>
          </w:rPr>
          <w:t>ventas</w:t>
        </w:r>
      </w:hyperlink>
      <w:r w:rsidRPr="00E341D0">
        <w:rPr>
          <w:rFonts w:ascii="Georgia" w:eastAsia="Times New Roman" w:hAnsi="Georgia" w:cs="Times New Roman"/>
          <w:color w:val="445555"/>
          <w:sz w:val="21"/>
          <w:szCs w:val="21"/>
          <w:lang w:eastAsia="es-ES"/>
        </w:rPr>
        <w:t> a aquellos potenciales compradores que menos valoren el bien, mientras que si el precio es bajo el monopolio perderá los </w:t>
      </w:r>
      <w:hyperlink r:id="rId48" w:history="1">
        <w:r w:rsidRPr="00E341D0">
          <w:rPr>
            <w:rFonts w:ascii="Georgia" w:eastAsia="Times New Roman" w:hAnsi="Georgia" w:cs="Times New Roman"/>
            <w:color w:val="008040"/>
            <w:sz w:val="21"/>
            <w:szCs w:val="21"/>
            <w:u w:val="single"/>
            <w:lang w:eastAsia="es-ES"/>
          </w:rPr>
          <w:t>ingresos</w:t>
        </w:r>
      </w:hyperlink>
      <w:r w:rsidRPr="00E341D0">
        <w:rPr>
          <w:rFonts w:ascii="Georgia" w:eastAsia="Times New Roman" w:hAnsi="Georgia" w:cs="Times New Roman"/>
          <w:color w:val="445555"/>
          <w:sz w:val="21"/>
          <w:szCs w:val="21"/>
          <w:lang w:eastAsia="es-ES"/>
        </w:rPr>
        <w:t> adicionales de aquellos potenciales compradores que estaban dispuestos a pagar más. Por tanto, si el monopolio pudiera discriminar en precio conseguiría aumentar su beneficio. Hacer discriminación de precio no resulta fácil, para ello es necesario diferenciar claramente a los distintos </w:t>
      </w:r>
      <w:hyperlink r:id="rId49" w:history="1">
        <w:r w:rsidRPr="00E341D0">
          <w:rPr>
            <w:rFonts w:ascii="Georgia" w:eastAsia="Times New Roman" w:hAnsi="Georgia" w:cs="Times New Roman"/>
            <w:color w:val="008040"/>
            <w:sz w:val="21"/>
            <w:szCs w:val="21"/>
            <w:u w:val="single"/>
            <w:lang w:eastAsia="es-ES"/>
          </w:rPr>
          <w:t>grupos</w:t>
        </w:r>
      </w:hyperlink>
      <w:r w:rsidRPr="00E341D0">
        <w:rPr>
          <w:rFonts w:ascii="Georgia" w:eastAsia="Times New Roman" w:hAnsi="Georgia" w:cs="Times New Roman"/>
          <w:color w:val="445555"/>
          <w:sz w:val="21"/>
          <w:szCs w:val="21"/>
          <w:lang w:eastAsia="es-ES"/>
        </w:rPr>
        <w:t> de potenciales compradores y establecer un </w:t>
      </w:r>
      <w:hyperlink r:id="rId50" w:history="1">
        <w:r w:rsidRPr="00E341D0">
          <w:rPr>
            <w:rFonts w:ascii="Georgia" w:eastAsia="Times New Roman" w:hAnsi="Georgia" w:cs="Times New Roman"/>
            <w:color w:val="008040"/>
            <w:sz w:val="21"/>
            <w:szCs w:val="21"/>
            <w:u w:val="single"/>
            <w:lang w:eastAsia="es-ES"/>
          </w:rPr>
          <w:t>sistema</w:t>
        </w:r>
      </w:hyperlink>
      <w:r w:rsidRPr="00E341D0">
        <w:rPr>
          <w:rFonts w:ascii="Georgia" w:eastAsia="Times New Roman" w:hAnsi="Georgia" w:cs="Times New Roman"/>
          <w:color w:val="445555"/>
          <w:sz w:val="21"/>
          <w:szCs w:val="21"/>
          <w:lang w:eastAsia="es-ES"/>
        </w:rPr>
        <w:t> de precios en el que no haya trasvases (es decir, que aquellas personas que estén dispuestas a pagar más no adquieran el bien al precio más bajo). Un ejemplo de discriminación de precios puede ser el fijado por una compañía de </w:t>
      </w:r>
      <w:hyperlink r:id="rId51" w:history="1">
        <w:r w:rsidRPr="00E341D0">
          <w:rPr>
            <w:rFonts w:ascii="Georgia" w:eastAsia="Times New Roman" w:hAnsi="Georgia" w:cs="Times New Roman"/>
            <w:color w:val="008040"/>
            <w:sz w:val="21"/>
            <w:szCs w:val="21"/>
            <w:u w:val="single"/>
            <w:lang w:eastAsia="es-ES"/>
          </w:rPr>
          <w:t>agua</w:t>
        </w:r>
      </w:hyperlink>
      <w:r w:rsidRPr="00E341D0">
        <w:rPr>
          <w:rFonts w:ascii="Georgia" w:eastAsia="Times New Roman" w:hAnsi="Georgia" w:cs="Times New Roman"/>
          <w:color w:val="445555"/>
          <w:sz w:val="21"/>
          <w:szCs w:val="21"/>
          <w:lang w:eastAsia="es-ES"/>
        </w:rPr>
        <w:t> que vende el m3 de agua a un precio relativamente moderado hasta un determinado </w:t>
      </w:r>
      <w:hyperlink r:id="rId52" w:history="1">
        <w:r w:rsidRPr="00E341D0">
          <w:rPr>
            <w:rFonts w:ascii="Georgia" w:eastAsia="Times New Roman" w:hAnsi="Georgia" w:cs="Times New Roman"/>
            <w:color w:val="008040"/>
            <w:sz w:val="21"/>
            <w:szCs w:val="21"/>
            <w:u w:val="single"/>
            <w:lang w:eastAsia="es-ES"/>
          </w:rPr>
          <w:t>volumen</w:t>
        </w:r>
      </w:hyperlink>
      <w:r w:rsidRPr="00E341D0">
        <w:rPr>
          <w:rFonts w:ascii="Georgia" w:eastAsia="Times New Roman" w:hAnsi="Georgia" w:cs="Times New Roman"/>
          <w:color w:val="445555"/>
          <w:sz w:val="21"/>
          <w:szCs w:val="21"/>
          <w:lang w:eastAsia="es-ES"/>
        </w:rPr>
        <w:t> (aquel que representa el </w:t>
      </w:r>
      <w:hyperlink r:id="rId53" w:history="1">
        <w:r w:rsidRPr="00E341D0">
          <w:rPr>
            <w:rFonts w:ascii="Georgia" w:eastAsia="Times New Roman" w:hAnsi="Georgia" w:cs="Times New Roman"/>
            <w:color w:val="008040"/>
            <w:sz w:val="21"/>
            <w:szCs w:val="21"/>
            <w:u w:val="single"/>
            <w:lang w:eastAsia="es-ES"/>
          </w:rPr>
          <w:t>consumo</w:t>
        </w:r>
      </w:hyperlink>
      <w:r w:rsidRPr="00E341D0">
        <w:rPr>
          <w:rFonts w:ascii="Georgia" w:eastAsia="Times New Roman" w:hAnsi="Georgia" w:cs="Times New Roman"/>
          <w:color w:val="445555"/>
          <w:sz w:val="21"/>
          <w:szCs w:val="21"/>
          <w:lang w:eastAsia="es-ES"/>
        </w:rPr>
        <w:t> medio de una </w:t>
      </w:r>
      <w:hyperlink r:id="rId54" w:history="1">
        <w:r w:rsidRPr="00E341D0">
          <w:rPr>
            <w:rFonts w:ascii="Georgia" w:eastAsia="Times New Roman" w:hAnsi="Georgia" w:cs="Times New Roman"/>
            <w:color w:val="008040"/>
            <w:sz w:val="21"/>
            <w:szCs w:val="21"/>
            <w:u w:val="single"/>
            <w:lang w:eastAsia="es-ES"/>
          </w:rPr>
          <w:t>familia</w:t>
        </w:r>
      </w:hyperlink>
      <w:r w:rsidRPr="00E341D0">
        <w:rPr>
          <w:rFonts w:ascii="Georgia" w:eastAsia="Times New Roman" w:hAnsi="Georgia" w:cs="Times New Roman"/>
          <w:color w:val="445555"/>
          <w:sz w:val="21"/>
          <w:szCs w:val="21"/>
          <w:lang w:eastAsia="es-ES"/>
        </w:rPr>
        <w:t>) y a un precio mucho más elevado para el consumo que supere dicho nivel (consumo más de "lujo", destinado probablemente al riego de jardines, piscinas, etc.) En un mercado competitivo no es posible la discriminación de precios ya que éste viene fijado por el mercado. Si la empresa sube sus precios a un determinado colectivo de compradores, estos adquirirán el bien de la </w:t>
      </w:r>
      <w:hyperlink r:id="rId55" w:history="1">
        <w:r w:rsidRPr="00E341D0">
          <w:rPr>
            <w:rFonts w:ascii="Georgia" w:eastAsia="Times New Roman" w:hAnsi="Georgia" w:cs="Times New Roman"/>
            <w:color w:val="008040"/>
            <w:sz w:val="21"/>
            <w:szCs w:val="21"/>
            <w:u w:val="single"/>
            <w:lang w:eastAsia="es-ES"/>
          </w:rPr>
          <w:t>competencia</w:t>
        </w:r>
      </w:hyperlink>
      <w:r w:rsidRPr="00E341D0">
        <w:rPr>
          <w:rFonts w:ascii="Georgia" w:eastAsia="Times New Roman" w:hAnsi="Georgia" w:cs="Times New Roman"/>
          <w:color w:val="445555"/>
          <w:sz w:val="21"/>
          <w:szCs w:val="21"/>
          <w:lang w:eastAsia="es-ES"/>
        </w:rPr>
        <w:t>.</w:t>
      </w:r>
    </w:p>
    <w:p w:rsidR="00E341D0" w:rsidRPr="00E341D0" w:rsidRDefault="00E341D0" w:rsidP="00E341D0">
      <w:pPr>
        <w:shd w:val="clear" w:color="auto" w:fill="FFFFFF"/>
        <w:spacing w:after="90" w:line="240" w:lineRule="auto"/>
        <w:outlineLvl w:val="1"/>
        <w:rPr>
          <w:rFonts w:ascii="Georgia" w:eastAsia="Times New Roman" w:hAnsi="Georgia" w:cs="Times New Roman"/>
          <w:b/>
          <w:bCs/>
          <w:color w:val="445555"/>
          <w:sz w:val="27"/>
          <w:szCs w:val="27"/>
          <w:lang w:eastAsia="es-ES"/>
        </w:rPr>
      </w:pPr>
      <w:bookmarkStart w:id="156" w:name="caso"/>
      <w:bookmarkEnd w:id="156"/>
      <w:r w:rsidRPr="00E341D0">
        <w:rPr>
          <w:rFonts w:ascii="Georgia" w:eastAsia="Times New Roman" w:hAnsi="Georgia" w:cs="Times New Roman"/>
          <w:b/>
          <w:bCs/>
          <w:color w:val="445555"/>
          <w:sz w:val="27"/>
          <w:szCs w:val="27"/>
          <w:lang w:eastAsia="es-ES"/>
        </w:rPr>
        <w:t>9. Caso Práctico</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Debido a que en un monopolio sólo hay una empresa, la curva de demanda de la empresa es la curva de demanda del mercado. En este caso pondremos de ejemplo a una peluquería. La peluquería de Natalia, la única proveedora de cortes de cabello en una pequeña localidad. El gráfico </w:t>
      </w:r>
      <w:hyperlink r:id="rId56" w:history="1">
        <w:r w:rsidRPr="00E341D0">
          <w:rPr>
            <w:rFonts w:ascii="Georgia" w:eastAsia="Times New Roman" w:hAnsi="Georgia" w:cs="Times New Roman"/>
            <w:color w:val="008040"/>
            <w:sz w:val="21"/>
            <w:szCs w:val="21"/>
            <w:u w:val="single"/>
            <w:lang w:eastAsia="es-ES"/>
          </w:rPr>
          <w:t>muestra</w:t>
        </w:r>
      </w:hyperlink>
      <w:r w:rsidRPr="00E341D0">
        <w:rPr>
          <w:rFonts w:ascii="Georgia" w:eastAsia="Times New Roman" w:hAnsi="Georgia" w:cs="Times New Roman"/>
          <w:color w:val="445555"/>
          <w:sz w:val="21"/>
          <w:szCs w:val="21"/>
          <w:lang w:eastAsia="es-ES"/>
        </w:rPr>
        <w:t> la demanda a la que se enfrenta Natalia. A un precio de S/.20, nadie desea cortarse el cabello. Cuando más bajo sea el precio, más cortes de cabello por hora puede vender Natalia .Por ejemplo, a S/.12, los consumidores demandan cuatro cortes por hora.</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b/>
          <w:bCs/>
          <w:color w:val="445555"/>
          <w:sz w:val="21"/>
          <w:szCs w:val="21"/>
          <w:lang w:eastAsia="es-ES"/>
        </w:rPr>
        <w:t>Gráfica 1:</w:t>
      </w:r>
    </w:p>
    <w:p w:rsidR="00E341D0" w:rsidRPr="00E341D0" w:rsidRDefault="00E341D0" w:rsidP="00E341D0">
      <w:pPr>
        <w:shd w:val="clear" w:color="auto" w:fill="FFFFFF"/>
        <w:spacing w:before="135" w:after="135" w:line="270" w:lineRule="atLeast"/>
        <w:jc w:val="center"/>
        <w:rPr>
          <w:rFonts w:ascii="Georgia" w:eastAsia="Times New Roman" w:hAnsi="Georgia" w:cs="Times New Roman"/>
          <w:color w:val="445555"/>
          <w:sz w:val="21"/>
          <w:szCs w:val="21"/>
          <w:lang w:eastAsia="es-ES"/>
        </w:rPr>
      </w:pPr>
      <w:r w:rsidRPr="00E341D0">
        <w:rPr>
          <w:rFonts w:ascii="Georgia" w:eastAsia="Times New Roman" w:hAnsi="Georgia" w:cs="Times New Roman"/>
          <w:b/>
          <w:bCs/>
          <w:noProof/>
          <w:color w:val="445555"/>
          <w:sz w:val="21"/>
          <w:szCs w:val="21"/>
          <w:lang w:val="en-US"/>
        </w:rPr>
        <w:lastRenderedPageBreak/>
        <w:drawing>
          <wp:inline distT="0" distB="0" distL="0" distR="0" wp14:anchorId="5B626C0D" wp14:editId="69D815F9">
            <wp:extent cx="3524250" cy="2733675"/>
            <wp:effectExtent l="0" t="0" r="0" b="9525"/>
            <wp:docPr id="9" name="Imagen 9" descr="https://www.monografias.com/trabajos39/el-monopolio/Image108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monografias.com/trabajos39/el-monopolio/Image10807.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524250" cy="2733675"/>
                    </a:xfrm>
                    <a:prstGeom prst="rect">
                      <a:avLst/>
                    </a:prstGeom>
                    <a:noFill/>
                    <a:ln>
                      <a:noFill/>
                    </a:ln>
                  </pic:spPr>
                </pic:pic>
              </a:graphicData>
            </a:graphic>
          </wp:inline>
        </w:drawing>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b/>
          <w:bCs/>
          <w:color w:val="445555"/>
          <w:sz w:val="21"/>
          <w:szCs w:val="21"/>
          <w:lang w:eastAsia="es-ES"/>
        </w:rPr>
        <w:t>Tabla 1:</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4A0" w:firstRow="1" w:lastRow="0" w:firstColumn="1" w:lastColumn="0" w:noHBand="0" w:noVBand="1"/>
      </w:tblPr>
      <w:tblGrid>
        <w:gridCol w:w="2148"/>
        <w:gridCol w:w="2148"/>
        <w:gridCol w:w="2149"/>
        <w:gridCol w:w="2149"/>
      </w:tblGrid>
      <w:tr w:rsidR="00E341D0" w:rsidRPr="00E341D0" w:rsidTr="00E341D0">
        <w:trPr>
          <w:tblCellSpacing w:w="0" w:type="dxa"/>
        </w:trPr>
        <w:tc>
          <w:tcPr>
            <w:tcW w:w="125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Precio</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(P)</w:t>
            </w:r>
          </w:p>
          <w:p w:rsidR="00E341D0" w:rsidRPr="00E341D0" w:rsidRDefault="00E341D0" w:rsidP="00E341D0">
            <w:pPr>
              <w:shd w:val="clear" w:color="auto" w:fill="FFFFFF"/>
              <w:spacing w:before="135" w:after="135" w:line="240" w:lineRule="atLeast"/>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 S/. por corte de cabello)</w:t>
            </w:r>
          </w:p>
        </w:tc>
        <w:tc>
          <w:tcPr>
            <w:tcW w:w="125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Cantidad demandada</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(Q)</w:t>
            </w:r>
          </w:p>
          <w:p w:rsidR="00E341D0" w:rsidRPr="00E341D0" w:rsidRDefault="00E341D0" w:rsidP="00E341D0">
            <w:pPr>
              <w:shd w:val="clear" w:color="auto" w:fill="FFFFFF"/>
              <w:spacing w:before="135" w:after="135" w:line="240" w:lineRule="atLeast"/>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 Corte de cabello por hora)</w:t>
            </w:r>
          </w:p>
        </w:tc>
        <w:tc>
          <w:tcPr>
            <w:tcW w:w="125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Ingreso Total</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(IT =</w:t>
            </w:r>
            <w:proofErr w:type="spellStart"/>
            <w:r w:rsidRPr="00E341D0">
              <w:rPr>
                <w:rFonts w:ascii="Times New Roman" w:eastAsia="Times New Roman" w:hAnsi="Times New Roman" w:cs="Times New Roman"/>
                <w:b/>
                <w:bCs/>
                <w:color w:val="445555"/>
                <w:sz w:val="18"/>
                <w:szCs w:val="18"/>
                <w:lang w:eastAsia="es-ES"/>
              </w:rPr>
              <w:t>PxQ</w:t>
            </w:r>
            <w:proofErr w:type="spellEnd"/>
            <w:r w:rsidRPr="00E341D0">
              <w:rPr>
                <w:rFonts w:ascii="Times New Roman" w:eastAsia="Times New Roman" w:hAnsi="Times New Roman" w:cs="Times New Roman"/>
                <w:b/>
                <w:bCs/>
                <w:color w:val="445555"/>
                <w:sz w:val="18"/>
                <w:szCs w:val="18"/>
                <w:lang w:eastAsia="es-ES"/>
              </w:rPr>
              <w:t>)</w:t>
            </w:r>
          </w:p>
        </w:tc>
        <w:tc>
          <w:tcPr>
            <w:tcW w:w="125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Ingreso Marginal</w:t>
            </w:r>
          </w:p>
          <w:p w:rsidR="00E341D0" w:rsidRPr="00E341D0" w:rsidRDefault="00E341D0" w:rsidP="00E341D0">
            <w:pPr>
              <w:shd w:val="clear" w:color="auto" w:fill="FFFFFF"/>
              <w:spacing w:before="135" w:after="135" w:line="240" w:lineRule="atLeast"/>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(S/. por corte de cabello adicional)</w:t>
            </w:r>
          </w:p>
        </w:tc>
      </w:tr>
      <w:tr w:rsidR="00E341D0" w:rsidRPr="00E341D0" w:rsidTr="00E341D0">
        <w:trPr>
          <w:tblCellSpacing w:w="0" w:type="dxa"/>
        </w:trPr>
        <w:tc>
          <w:tcPr>
            <w:tcW w:w="125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20</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18</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16</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14</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12</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10</w:t>
            </w:r>
          </w:p>
        </w:tc>
        <w:tc>
          <w:tcPr>
            <w:tcW w:w="125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0</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2</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3</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4</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5</w:t>
            </w:r>
          </w:p>
        </w:tc>
        <w:tc>
          <w:tcPr>
            <w:tcW w:w="125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0</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18</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32</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42</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48</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50</w:t>
            </w:r>
          </w:p>
        </w:tc>
        <w:tc>
          <w:tcPr>
            <w:tcW w:w="125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18</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14</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10</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6</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2</w:t>
            </w:r>
          </w:p>
        </w:tc>
      </w:tr>
    </w:tbl>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El ingreso total (IT) es el precio (P) multiplicado por la cantidad vendida (Q). Por ejemplo, Natalia vende tras cortes de cabello a S/. 14 cada uno, por lo que el ingreso total es S/. 42. El ingreso marginal (IM) es el </w:t>
      </w:r>
      <w:hyperlink r:id="rId58" w:history="1">
        <w:r w:rsidRPr="00E341D0">
          <w:rPr>
            <w:rFonts w:ascii="Georgia" w:eastAsia="Times New Roman" w:hAnsi="Georgia" w:cs="Times New Roman"/>
            <w:color w:val="008040"/>
            <w:sz w:val="21"/>
            <w:szCs w:val="21"/>
            <w:u w:val="single"/>
            <w:lang w:eastAsia="es-ES"/>
          </w:rPr>
          <w:t>cambio</w:t>
        </w:r>
      </w:hyperlink>
      <w:r w:rsidRPr="00E341D0">
        <w:rPr>
          <w:rFonts w:ascii="Georgia" w:eastAsia="Times New Roman" w:hAnsi="Georgia" w:cs="Times New Roman"/>
          <w:color w:val="445555"/>
          <w:sz w:val="21"/>
          <w:szCs w:val="21"/>
          <w:lang w:eastAsia="es-ES"/>
        </w:rPr>
        <w:t> en el ingreso total (IT) que resulta del aumento de una unidad en la cantidad vendida. Por ejemplo, si el precio baja de S/.16 a S/.14, la cantidad vendida aumenta de dos a tres cortes de cabello. El ingreso total se eleva de S/. 32 a S/.42 por lo que el cambio en el ingreso total es S/. 10.</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Debido a que la cantidad vendida aumenta en un corte de cabello, el ingreso marginal es igual al cambio en el ingreso total, es decir S/. 10.</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El gráfico 1 muestra la curva de demanda de Natalia (D), la curva de ingreso marginal (IM) y el </w:t>
      </w:r>
      <w:hyperlink r:id="rId59" w:history="1">
        <w:r w:rsidRPr="00E341D0">
          <w:rPr>
            <w:rFonts w:ascii="Georgia" w:eastAsia="Times New Roman" w:hAnsi="Georgia" w:cs="Times New Roman"/>
            <w:color w:val="008040"/>
            <w:sz w:val="21"/>
            <w:szCs w:val="21"/>
            <w:u w:val="single"/>
            <w:lang w:eastAsia="es-ES"/>
          </w:rPr>
          <w:t>cálculo</w:t>
        </w:r>
      </w:hyperlink>
      <w:r w:rsidRPr="00E341D0">
        <w:rPr>
          <w:rFonts w:ascii="Georgia" w:eastAsia="Times New Roman" w:hAnsi="Georgia" w:cs="Times New Roman"/>
          <w:color w:val="445555"/>
          <w:sz w:val="21"/>
          <w:szCs w:val="21"/>
          <w:lang w:eastAsia="es-ES"/>
        </w:rPr>
        <w:t> que se acaba de hacer.</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A cada nivel de </w:t>
      </w:r>
      <w:hyperlink r:id="rId60" w:history="1">
        <w:r w:rsidRPr="00E341D0">
          <w:rPr>
            <w:rFonts w:ascii="Georgia" w:eastAsia="Times New Roman" w:hAnsi="Georgia" w:cs="Times New Roman"/>
            <w:color w:val="008040"/>
            <w:sz w:val="21"/>
            <w:szCs w:val="21"/>
            <w:u w:val="single"/>
            <w:lang w:eastAsia="es-ES"/>
          </w:rPr>
          <w:t>producción</w:t>
        </w:r>
      </w:hyperlink>
      <w:r w:rsidRPr="00E341D0">
        <w:rPr>
          <w:rFonts w:ascii="Georgia" w:eastAsia="Times New Roman" w:hAnsi="Georgia" w:cs="Times New Roman"/>
          <w:color w:val="445555"/>
          <w:sz w:val="21"/>
          <w:szCs w:val="21"/>
          <w:lang w:eastAsia="es-ES"/>
        </w:rPr>
        <w:t>, el ingreso marginal es menor que el precio. Por tanto, la curva del ingreso marginal se encuentra por debajo de la curva de demanda. ¿Por qué el ingreso marginal es menor que el precio? La razón es que cuando se rebaja el precio para vender una unidad más, dos fuerzas opuestas afectan el ingreso total.</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 xml:space="preserve">El precio más bajo da lugar a una pérdida de ingresos, en tanto que la mayor cantidad vendida da como resultado un aumento en los ingresos. Por ejemplo, a un precio de S/. 16, </w:t>
      </w:r>
      <w:r w:rsidRPr="00E341D0">
        <w:rPr>
          <w:rFonts w:ascii="Georgia" w:eastAsia="Times New Roman" w:hAnsi="Georgia" w:cs="Times New Roman"/>
          <w:color w:val="445555"/>
          <w:sz w:val="21"/>
          <w:szCs w:val="21"/>
          <w:lang w:eastAsia="es-ES"/>
        </w:rPr>
        <w:lastRenderedPageBreak/>
        <w:t>Natalia vende dos cortes de cabello. Si baja el precio hasta S/. 14, vende tres cortes de cabello y tiene una ganancia en ingresos de S/.14 sobre el tercer corte. Pero ahora sólo recibe S/. 14 por los dos primeros cortes. Como resultado, Natalia pierde S/.2 en cada uno de los primeros dos cortes de cabello. Para calcular el ingreso marginal, se tiene que deducir esta cantidad de la ganancia en ingresos de S/.14. Por tanto, su ingreso marginal es de S/. 10, que es menor que el precio.</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Para determinar el nivel de producción y el precio que maximizan el beneficio de un monopolio, es necesario estudiar el </w:t>
      </w:r>
      <w:hyperlink r:id="rId61" w:history="1">
        <w:r w:rsidRPr="00E341D0">
          <w:rPr>
            <w:rFonts w:ascii="Georgia" w:eastAsia="Times New Roman" w:hAnsi="Georgia" w:cs="Times New Roman"/>
            <w:color w:val="008040"/>
            <w:sz w:val="21"/>
            <w:szCs w:val="21"/>
            <w:u w:val="single"/>
            <w:lang w:eastAsia="es-ES"/>
          </w:rPr>
          <w:t>comportamiento</w:t>
        </w:r>
      </w:hyperlink>
      <w:r w:rsidRPr="00E341D0">
        <w:rPr>
          <w:rFonts w:ascii="Georgia" w:eastAsia="Times New Roman" w:hAnsi="Georgia" w:cs="Times New Roman"/>
          <w:color w:val="445555"/>
          <w:sz w:val="21"/>
          <w:szCs w:val="21"/>
          <w:lang w:eastAsia="es-ES"/>
        </w:rPr>
        <w:t> tanto del ingreso como de los </w:t>
      </w:r>
      <w:hyperlink r:id="rId62" w:history="1">
        <w:r w:rsidRPr="00E341D0">
          <w:rPr>
            <w:rFonts w:ascii="Georgia" w:eastAsia="Times New Roman" w:hAnsi="Georgia" w:cs="Times New Roman"/>
            <w:color w:val="008040"/>
            <w:sz w:val="21"/>
            <w:szCs w:val="21"/>
            <w:u w:val="single"/>
            <w:lang w:eastAsia="es-ES"/>
          </w:rPr>
          <w:t>costos</w:t>
        </w:r>
      </w:hyperlink>
      <w:r w:rsidRPr="00E341D0">
        <w:rPr>
          <w:rFonts w:ascii="Georgia" w:eastAsia="Times New Roman" w:hAnsi="Georgia" w:cs="Times New Roman"/>
          <w:color w:val="445555"/>
          <w:sz w:val="21"/>
          <w:szCs w:val="21"/>
          <w:lang w:eastAsia="es-ES"/>
        </w:rPr>
        <w:t>, a medida que varía la producción. Un monopolio y una empresa competitiva se enfrentan a los mismos tipos de restricciones de </w:t>
      </w:r>
      <w:hyperlink r:id="rId63" w:history="1">
        <w:r w:rsidRPr="00E341D0">
          <w:rPr>
            <w:rFonts w:ascii="Georgia" w:eastAsia="Times New Roman" w:hAnsi="Georgia" w:cs="Times New Roman"/>
            <w:color w:val="008040"/>
            <w:sz w:val="21"/>
            <w:szCs w:val="21"/>
            <w:u w:val="single"/>
            <w:lang w:eastAsia="es-ES"/>
          </w:rPr>
          <w:t>tecnología</w:t>
        </w:r>
      </w:hyperlink>
      <w:r w:rsidRPr="00E341D0">
        <w:rPr>
          <w:rFonts w:ascii="Georgia" w:eastAsia="Times New Roman" w:hAnsi="Georgia" w:cs="Times New Roman"/>
          <w:color w:val="445555"/>
          <w:sz w:val="21"/>
          <w:szCs w:val="21"/>
          <w:lang w:eastAsia="es-ES"/>
        </w:rPr>
        <w:t> y </w:t>
      </w:r>
      <w:hyperlink r:id="rId64" w:anchor="costo" w:history="1">
        <w:r w:rsidRPr="00E341D0">
          <w:rPr>
            <w:rFonts w:ascii="Georgia" w:eastAsia="Times New Roman" w:hAnsi="Georgia" w:cs="Times New Roman"/>
            <w:color w:val="008040"/>
            <w:sz w:val="21"/>
            <w:szCs w:val="21"/>
            <w:u w:val="single"/>
            <w:lang w:eastAsia="es-ES"/>
          </w:rPr>
          <w:t>costo</w:t>
        </w:r>
      </w:hyperlink>
      <w:r w:rsidRPr="00E341D0">
        <w:rPr>
          <w:rFonts w:ascii="Georgia" w:eastAsia="Times New Roman" w:hAnsi="Georgia" w:cs="Times New Roman"/>
          <w:color w:val="445555"/>
          <w:sz w:val="21"/>
          <w:szCs w:val="21"/>
          <w:lang w:eastAsia="es-ES"/>
        </w:rPr>
        <w:t> pero se enfrentan a diferentes restricciones del mercado. La empresa competitiva es tomada de precios, en tanto que la decisión de producción del monopolio influye sobre el precio que recibe. Vea como ocurre esto.</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 xml:space="preserve">El ingreso de Natalia, que se </w:t>
      </w:r>
      <w:proofErr w:type="spellStart"/>
      <w:r w:rsidRPr="00E341D0">
        <w:rPr>
          <w:rFonts w:ascii="Georgia" w:eastAsia="Times New Roman" w:hAnsi="Georgia" w:cs="Times New Roman"/>
          <w:color w:val="445555"/>
          <w:sz w:val="21"/>
          <w:szCs w:val="21"/>
          <w:lang w:eastAsia="es-ES"/>
        </w:rPr>
        <w:t>estudio</w:t>
      </w:r>
      <w:proofErr w:type="spellEnd"/>
      <w:r w:rsidRPr="00E341D0">
        <w:rPr>
          <w:rFonts w:ascii="Georgia" w:eastAsia="Times New Roman" w:hAnsi="Georgia" w:cs="Times New Roman"/>
          <w:color w:val="445555"/>
          <w:sz w:val="21"/>
          <w:szCs w:val="21"/>
          <w:lang w:eastAsia="es-ES"/>
        </w:rPr>
        <w:t xml:space="preserve"> en el gráfico 1, se muestra de nuevo en la tabla 2.La tabla también contiene </w:t>
      </w:r>
      <w:hyperlink r:id="rId65" w:history="1">
        <w:r w:rsidRPr="00E341D0">
          <w:rPr>
            <w:rFonts w:ascii="Georgia" w:eastAsia="Times New Roman" w:hAnsi="Georgia" w:cs="Times New Roman"/>
            <w:color w:val="008040"/>
            <w:sz w:val="21"/>
            <w:szCs w:val="21"/>
            <w:u w:val="single"/>
            <w:lang w:eastAsia="es-ES"/>
          </w:rPr>
          <w:t>información</w:t>
        </w:r>
      </w:hyperlink>
      <w:r w:rsidRPr="00E341D0">
        <w:rPr>
          <w:rFonts w:ascii="Georgia" w:eastAsia="Times New Roman" w:hAnsi="Georgia" w:cs="Times New Roman"/>
          <w:color w:val="445555"/>
          <w:sz w:val="21"/>
          <w:szCs w:val="21"/>
          <w:lang w:eastAsia="es-ES"/>
        </w:rPr>
        <w:t> sobre los costos y beneficio económico de Natalia. El costo total (CT) y el ingreso total (IT) se elevan a medida que se incrementa la producción.</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Los beneficios económicos equivalen al ingreso total menos el costo total. Como se puede apreciar en la tabla 2, el beneficio máximo (S/. 12) se presenta cuando Natalia vende tres cortes de cabello a S/. 14 cada uno. Si vende dos cortes de cabello por S/. 16 cada uno, o cuatro cortes de cabello por S/. 12 cada uno, su beneficio económico será de sólo S/.8.</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Se puede observar por qué la producción que maximiza el beneficio de Natalia es de tres cortes de cabello, si ve las columnas de ingreso y los costos marginales. Cuando Natalia aumenta la producción de dos a tres cortes de cabello, su ingreso marginal es S/. 10 y su costo marginal es S/. 6. El beneficio aumenta en S/. 4 por hora. Si Natalia aumenta la producción aún más, de tres a cuatro cortes de cabello, su ingreso marginal es S/. 6 y su costo marginal es S/. 10. En este caso, el costo marginal excede al ingreso marginal por S/.4, por lo que el beneficio disminuye en S/. 4 por hora.</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Cuando el ingreso marginal excede al costo marginal, el beneficio aumenta si se incrementa la producción. Cuando el costo marginal excede al ingreso marginal, el beneficio aumenta si disminuye la producción. Cuando el costo marginal y el ingreso marginal son iguales, se maximiza el beneficio.</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La información de tabla 2 e ilustra en el gráfico 2. En la sección (a) se muestra la curva del ingreso total y la curva del costo total de Natalia. El beneficio económico es la distancia vertical entre IT y CT. Natalia maximiza su </w:t>
      </w:r>
      <w:hyperlink r:id="rId66" w:history="1">
        <w:r w:rsidRPr="00E341D0">
          <w:rPr>
            <w:rFonts w:ascii="Georgia" w:eastAsia="Times New Roman" w:hAnsi="Georgia" w:cs="Times New Roman"/>
            <w:color w:val="008040"/>
            <w:sz w:val="21"/>
            <w:szCs w:val="21"/>
            <w:u w:val="single"/>
            <w:lang w:eastAsia="es-ES"/>
          </w:rPr>
          <w:t>utilidad</w:t>
        </w:r>
      </w:hyperlink>
      <w:r w:rsidRPr="00E341D0">
        <w:rPr>
          <w:rFonts w:ascii="Georgia" w:eastAsia="Times New Roman" w:hAnsi="Georgia" w:cs="Times New Roman"/>
          <w:color w:val="445555"/>
          <w:sz w:val="21"/>
          <w:szCs w:val="21"/>
          <w:lang w:eastAsia="es-ES"/>
        </w:rPr>
        <w:t> en tres cortes de cabello por hora, el beneficio económico es S/. 42 menos S/.30, o sea S/.12.</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b/>
          <w:bCs/>
          <w:color w:val="445555"/>
          <w:sz w:val="21"/>
          <w:szCs w:val="21"/>
          <w:lang w:eastAsia="es-ES"/>
        </w:rPr>
        <w:t>Tabla 2:</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4A0" w:firstRow="1" w:lastRow="0" w:firstColumn="1" w:lastColumn="0" w:noHBand="0" w:noVBand="1"/>
      </w:tblPr>
      <w:tblGrid>
        <w:gridCol w:w="1216"/>
        <w:gridCol w:w="1303"/>
        <w:gridCol w:w="1215"/>
        <w:gridCol w:w="1215"/>
        <w:gridCol w:w="1215"/>
        <w:gridCol w:w="1215"/>
        <w:gridCol w:w="1215"/>
      </w:tblGrid>
      <w:tr w:rsidR="00E341D0" w:rsidRPr="00E341D0" w:rsidTr="00E341D0">
        <w:trPr>
          <w:tblCellSpacing w:w="0" w:type="dxa"/>
        </w:trPr>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Precio</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(p)</w:t>
            </w:r>
          </w:p>
          <w:p w:rsidR="00E341D0" w:rsidRPr="00E341D0" w:rsidRDefault="00E341D0" w:rsidP="00E341D0">
            <w:pPr>
              <w:shd w:val="clear" w:color="auto" w:fill="FFFFFF"/>
              <w:spacing w:before="135" w:after="135" w:line="240" w:lineRule="atLeast"/>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(S/. por cabello)</w:t>
            </w:r>
          </w:p>
        </w:tc>
        <w:tc>
          <w:tcPr>
            <w:tcW w:w="75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Cantidad demandada</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(Q)</w:t>
            </w:r>
          </w:p>
          <w:p w:rsidR="00E341D0" w:rsidRPr="00E341D0" w:rsidRDefault="00E341D0" w:rsidP="00E341D0">
            <w:pPr>
              <w:shd w:val="clear" w:color="auto" w:fill="FFFFFF"/>
              <w:spacing w:before="135" w:after="135" w:line="240" w:lineRule="atLeast"/>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 cortes de cabello por hora)</w:t>
            </w:r>
          </w:p>
        </w:tc>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 </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Ingreso Total</w:t>
            </w:r>
          </w:p>
        </w:tc>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 </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Ingreso Marginal</w:t>
            </w:r>
          </w:p>
        </w:tc>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 </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Costo Total</w:t>
            </w:r>
          </w:p>
        </w:tc>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 </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Costo Marginal</w:t>
            </w:r>
          </w:p>
        </w:tc>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 </w:t>
            </w:r>
          </w:p>
          <w:p w:rsidR="00E341D0" w:rsidRPr="00E341D0" w:rsidRDefault="00E341D0" w:rsidP="00E341D0">
            <w:pPr>
              <w:shd w:val="clear" w:color="auto" w:fill="FFFFFF"/>
              <w:spacing w:before="135" w:after="135" w:line="240" w:lineRule="atLeast"/>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 </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Beneficio</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(IT- CT)</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b/>
                <w:bCs/>
                <w:color w:val="445555"/>
                <w:sz w:val="18"/>
                <w:szCs w:val="18"/>
                <w:lang w:eastAsia="es-ES"/>
              </w:rPr>
              <w:t>(S/.)</w:t>
            </w:r>
          </w:p>
        </w:tc>
      </w:tr>
      <w:tr w:rsidR="00E341D0" w:rsidRPr="00E341D0" w:rsidTr="00E341D0">
        <w:trPr>
          <w:trHeight w:val="2820"/>
          <w:tblCellSpacing w:w="0" w:type="dxa"/>
        </w:trPr>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lastRenderedPageBreak/>
              <w:t>20</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18</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16</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14</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12</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10</w:t>
            </w:r>
          </w:p>
        </w:tc>
        <w:tc>
          <w:tcPr>
            <w:tcW w:w="75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0</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2</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3</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4</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5</w:t>
            </w:r>
          </w:p>
        </w:tc>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0</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18</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32</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42</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48</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50</w:t>
            </w:r>
          </w:p>
        </w:tc>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18</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14</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10</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6</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2</w:t>
            </w:r>
          </w:p>
        </w:tc>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20</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21</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24</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30</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40</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55</w:t>
            </w:r>
          </w:p>
        </w:tc>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 </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3</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6</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10</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15</w:t>
            </w:r>
          </w:p>
        </w:tc>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-20</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-3</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+8</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+12</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+8</w:t>
            </w:r>
          </w:p>
          <w:p w:rsidR="00E341D0" w:rsidRPr="00E341D0" w:rsidRDefault="00E341D0" w:rsidP="00E341D0">
            <w:pPr>
              <w:shd w:val="clear" w:color="auto" w:fill="FFFFFF"/>
              <w:spacing w:before="135" w:after="135" w:line="240" w:lineRule="atLeast"/>
              <w:jc w:val="center"/>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-5</w:t>
            </w:r>
          </w:p>
        </w:tc>
      </w:tr>
    </w:tbl>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b/>
          <w:bCs/>
          <w:color w:val="445555"/>
          <w:sz w:val="21"/>
          <w:szCs w:val="21"/>
          <w:lang w:eastAsia="es-ES"/>
        </w:rPr>
        <w:t>Gráfico 2: (a) Curvas del Ingreso Total y del Costo Marginal</w:t>
      </w:r>
    </w:p>
    <w:p w:rsidR="00E341D0" w:rsidRPr="00E341D0" w:rsidRDefault="00E341D0" w:rsidP="00E341D0">
      <w:pPr>
        <w:shd w:val="clear" w:color="auto" w:fill="FFFFFF"/>
        <w:spacing w:before="135" w:after="135" w:line="270" w:lineRule="atLeast"/>
        <w:jc w:val="center"/>
        <w:rPr>
          <w:rFonts w:ascii="Georgia" w:eastAsia="Times New Roman" w:hAnsi="Georgia" w:cs="Times New Roman"/>
          <w:color w:val="445555"/>
          <w:sz w:val="21"/>
          <w:szCs w:val="21"/>
          <w:lang w:eastAsia="es-ES"/>
        </w:rPr>
      </w:pPr>
      <w:r w:rsidRPr="00E341D0">
        <w:rPr>
          <w:rFonts w:ascii="Georgia" w:eastAsia="Times New Roman" w:hAnsi="Georgia" w:cs="Times New Roman"/>
          <w:b/>
          <w:bCs/>
          <w:noProof/>
          <w:color w:val="445555"/>
          <w:sz w:val="21"/>
          <w:szCs w:val="21"/>
          <w:lang w:val="en-US"/>
        </w:rPr>
        <w:drawing>
          <wp:inline distT="0" distB="0" distL="0" distR="0" wp14:anchorId="21CFD6D6" wp14:editId="3D71A05E">
            <wp:extent cx="3038475" cy="2552700"/>
            <wp:effectExtent l="0" t="0" r="9525" b="0"/>
            <wp:docPr id="10" name="Imagen 10" descr="https://www.monografias.com/trabajos39/el-monopolio/Image108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monografias.com/trabajos39/el-monopolio/Image10808.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38475" cy="2552700"/>
                    </a:xfrm>
                    <a:prstGeom prst="rect">
                      <a:avLst/>
                    </a:prstGeom>
                    <a:noFill/>
                    <a:ln>
                      <a:noFill/>
                    </a:ln>
                  </pic:spPr>
                </pic:pic>
              </a:graphicData>
            </a:graphic>
          </wp:inline>
        </w:drawing>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b/>
          <w:bCs/>
          <w:color w:val="445555"/>
          <w:sz w:val="21"/>
          <w:szCs w:val="21"/>
          <w:lang w:eastAsia="es-ES"/>
        </w:rPr>
        <w:t>(b) Curva de Demanda, Ingreso Marginal y Costo Marginal</w:t>
      </w:r>
    </w:p>
    <w:p w:rsidR="00E341D0" w:rsidRPr="00E341D0" w:rsidRDefault="00E341D0" w:rsidP="00E341D0">
      <w:pPr>
        <w:shd w:val="clear" w:color="auto" w:fill="FFFFFF"/>
        <w:spacing w:before="135" w:after="135" w:line="270" w:lineRule="atLeast"/>
        <w:jc w:val="center"/>
        <w:rPr>
          <w:rFonts w:ascii="Georgia" w:eastAsia="Times New Roman" w:hAnsi="Georgia" w:cs="Times New Roman"/>
          <w:color w:val="445555"/>
          <w:sz w:val="21"/>
          <w:szCs w:val="21"/>
          <w:lang w:eastAsia="es-ES"/>
        </w:rPr>
      </w:pPr>
      <w:r w:rsidRPr="00E341D0">
        <w:rPr>
          <w:rFonts w:ascii="Georgia" w:eastAsia="Times New Roman" w:hAnsi="Georgia" w:cs="Times New Roman"/>
          <w:noProof/>
          <w:color w:val="445555"/>
          <w:sz w:val="21"/>
          <w:szCs w:val="21"/>
          <w:lang w:val="en-US"/>
        </w:rPr>
        <w:drawing>
          <wp:inline distT="0" distB="0" distL="0" distR="0" wp14:anchorId="4B21FAB5" wp14:editId="719BD34F">
            <wp:extent cx="3743325" cy="2409825"/>
            <wp:effectExtent l="0" t="0" r="9525" b="9525"/>
            <wp:docPr id="11" name="Imagen 11" descr="https://www.monografias.com/trabajos39/el-monopolio/Image108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monografias.com/trabajos39/el-monopolio/Image10809.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43325" cy="2409825"/>
                    </a:xfrm>
                    <a:prstGeom prst="rect">
                      <a:avLst/>
                    </a:prstGeom>
                    <a:noFill/>
                    <a:ln>
                      <a:noFill/>
                    </a:ln>
                  </pic:spPr>
                </pic:pic>
              </a:graphicData>
            </a:graphic>
          </wp:inline>
        </w:drawing>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 xml:space="preserve">El monopolio, al igual que una empresa competitiva, maximiza el beneficio al producir en el punto en el que el costo marginal es igual al ingreso marginal. El gráfico 2 (b) muestra las curvas de demanda (D) y del ingreso margina (IM) de Natalia, junto con sus curvas de costo marginal (CM) y de costo promedio (CP). Natalia maximiza su beneficio al realizar tres cortes de cabello por hora. Pero, ¿Qué precio cobra por un corte? Para establecer el precio, el monopolista usa la curva de demanda y encuentra el precio más alto al que puede vender </w:t>
      </w:r>
      <w:r w:rsidRPr="00E341D0">
        <w:rPr>
          <w:rFonts w:ascii="Georgia" w:eastAsia="Times New Roman" w:hAnsi="Georgia" w:cs="Times New Roman"/>
          <w:color w:val="445555"/>
          <w:sz w:val="21"/>
          <w:szCs w:val="21"/>
          <w:lang w:eastAsia="es-ES"/>
        </w:rPr>
        <w:lastRenderedPageBreak/>
        <w:t>la producción que maximiza el beneficio. En el caso de Natalia, el precio más alto al que ella puede vender tres cortes de cabello por hora es S/. 14.</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Todas las empresas maximizan sus beneficios al producir, cuando el ingreso marginal es igual al costo marginal. Para una empresa competitiva, el precio es igual al ingreso total, por lo que el precio también es igual al costo marginal. Para un monopolio, el precio excede al ingreso marginal, por lo que el precio también excede al costo marginal.</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Un monopolio cobra un precio que excede al costo marginal, pero, ¿obtiene siempre un beneficio económico?</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En el caso de Natalia, cuando produce tres cortes de cabello por hora, su costo promedio es S/.10 (tomado de la curva D). El beneficio por corte de cabello es S/. 4 (S/.14 menos S/.10). El beneficio económico de Natalia se muestra mediante el rectángulo rojo, que es igual al beneficio por corte de cabello(S/. 4) multiplicado por el número de cortes (tres), lo que da un total de S/.12.</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Si las empresas en una </w:t>
      </w:r>
      <w:hyperlink r:id="rId69" w:history="1">
        <w:r w:rsidRPr="00E341D0">
          <w:rPr>
            <w:rFonts w:ascii="Georgia" w:eastAsia="Times New Roman" w:hAnsi="Georgia" w:cs="Times New Roman"/>
            <w:color w:val="008040"/>
            <w:sz w:val="21"/>
            <w:szCs w:val="21"/>
            <w:u w:val="single"/>
            <w:lang w:eastAsia="es-ES"/>
          </w:rPr>
          <w:t>industria</w:t>
        </w:r>
      </w:hyperlink>
      <w:r w:rsidRPr="00E341D0">
        <w:rPr>
          <w:rFonts w:ascii="Georgia" w:eastAsia="Times New Roman" w:hAnsi="Georgia" w:cs="Times New Roman"/>
          <w:color w:val="445555"/>
          <w:sz w:val="21"/>
          <w:szCs w:val="21"/>
          <w:lang w:eastAsia="es-ES"/>
        </w:rPr>
        <w:t> perfectamente competitiva obtienen un beneficio económico positivo, entran nuevas empresas a la industria. Esto no ocurre en una industria monopolista. Las barreras de entrada eviten que entren nuevas empresas. Por tanto, en una industria monopolista, una empresa puede obtener un beneficio económico positivo y continuar haciéndolo indefinidamente. En ocasiones, esa utilidad es grande, como en el negocio internacional de diamantes.</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 xml:space="preserve">En el caso de Natalia, ella obtiene beneficio económico positivo. Supongamos que el propietario del espacio que alquila Natalia para su negocio, decide aumentar el alquiler. Si Natalia paga S/. 12 más por hora, su costo fijo aumenta en S/. 12 por hora. Su costo marginal y su ingreso marginal no cambian, por lo que su producción </w:t>
      </w:r>
      <w:proofErr w:type="spellStart"/>
      <w:r w:rsidRPr="00E341D0">
        <w:rPr>
          <w:rFonts w:ascii="Georgia" w:eastAsia="Times New Roman" w:hAnsi="Georgia" w:cs="Times New Roman"/>
          <w:color w:val="445555"/>
          <w:sz w:val="21"/>
          <w:szCs w:val="21"/>
          <w:lang w:eastAsia="es-ES"/>
        </w:rPr>
        <w:t>maximizadora</w:t>
      </w:r>
      <w:proofErr w:type="spellEnd"/>
      <w:r w:rsidRPr="00E341D0">
        <w:rPr>
          <w:rFonts w:ascii="Georgia" w:eastAsia="Times New Roman" w:hAnsi="Georgia" w:cs="Times New Roman"/>
          <w:color w:val="445555"/>
          <w:sz w:val="21"/>
          <w:szCs w:val="21"/>
          <w:lang w:eastAsia="es-ES"/>
        </w:rPr>
        <w:t xml:space="preserve"> de beneficios sigue siendo de tres cortes de cabello por hora. Sus beneficios disminuyen en S/. 12 por hora hasta llegar a cero. Si Natalia paga más de S/. 12 adicionales por hora por el alquiler de su local, en una pérdida económica. Si esta situación fuera permanente, Natalia tendría que dejar de operar. Pero los empresarios son usualmente un </w:t>
      </w:r>
      <w:hyperlink r:id="rId70" w:history="1">
        <w:r w:rsidRPr="00E341D0">
          <w:rPr>
            <w:rFonts w:ascii="Georgia" w:eastAsia="Times New Roman" w:hAnsi="Georgia" w:cs="Times New Roman"/>
            <w:color w:val="008040"/>
            <w:sz w:val="21"/>
            <w:szCs w:val="21"/>
            <w:u w:val="single"/>
            <w:lang w:eastAsia="es-ES"/>
          </w:rPr>
          <w:t>grupo</w:t>
        </w:r>
      </w:hyperlink>
      <w:r w:rsidRPr="00E341D0">
        <w:rPr>
          <w:rFonts w:ascii="Georgia" w:eastAsia="Times New Roman" w:hAnsi="Georgia" w:cs="Times New Roman"/>
          <w:color w:val="445555"/>
          <w:sz w:val="21"/>
          <w:szCs w:val="21"/>
          <w:lang w:eastAsia="es-ES"/>
        </w:rPr>
        <w:t> resistente y Natalia podría encontrar otro lugar en el que el alquiler sea menor.</w:t>
      </w:r>
    </w:p>
    <w:p w:rsidR="00E341D0" w:rsidRPr="00E341D0" w:rsidRDefault="00E341D0" w:rsidP="00E341D0">
      <w:pPr>
        <w:shd w:val="clear" w:color="auto" w:fill="FFFFFF"/>
        <w:spacing w:after="90" w:line="240" w:lineRule="auto"/>
        <w:outlineLvl w:val="1"/>
        <w:rPr>
          <w:rFonts w:ascii="Georgia" w:eastAsia="Times New Roman" w:hAnsi="Georgia" w:cs="Times New Roman"/>
          <w:b/>
          <w:bCs/>
          <w:color w:val="445555"/>
          <w:sz w:val="27"/>
          <w:szCs w:val="27"/>
          <w:lang w:eastAsia="es-ES"/>
        </w:rPr>
      </w:pPr>
      <w:bookmarkStart w:id="157" w:name="concl"/>
      <w:bookmarkEnd w:id="157"/>
      <w:r w:rsidRPr="00E341D0">
        <w:rPr>
          <w:rFonts w:ascii="Georgia" w:eastAsia="Times New Roman" w:hAnsi="Georgia" w:cs="Times New Roman"/>
          <w:b/>
          <w:bCs/>
          <w:color w:val="445555"/>
          <w:sz w:val="27"/>
          <w:szCs w:val="27"/>
          <w:lang w:eastAsia="es-ES"/>
        </w:rPr>
        <w:t>10. Conclusiones</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El monopolista puede utilizar su </w:t>
      </w:r>
      <w:hyperlink r:id="rId71" w:history="1">
        <w:r w:rsidRPr="00E341D0">
          <w:rPr>
            <w:rFonts w:ascii="Georgia" w:eastAsia="Times New Roman" w:hAnsi="Georgia" w:cs="Times New Roman"/>
            <w:color w:val="008040"/>
            <w:sz w:val="21"/>
            <w:szCs w:val="21"/>
            <w:u w:val="single"/>
            <w:lang w:eastAsia="es-ES"/>
          </w:rPr>
          <w:t>poder</w:t>
        </w:r>
      </w:hyperlink>
      <w:r w:rsidRPr="00E341D0">
        <w:rPr>
          <w:rFonts w:ascii="Georgia" w:eastAsia="Times New Roman" w:hAnsi="Georgia" w:cs="Times New Roman"/>
          <w:color w:val="445555"/>
          <w:sz w:val="21"/>
          <w:szCs w:val="21"/>
          <w:lang w:eastAsia="es-ES"/>
        </w:rPr>
        <w:t> de mercado con objeto de apropiarse de todo o parte del excedente del consumidor y esto se debe a que es un simple vendedor quien no tiene rivales.</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Las empresas monopolistas no están aseguradas de tener altos ingresos debido a los desperdicios e ineficiencias que se puedan presentar, además que la demanda permite al monopolista libertades de las que no disfruta el vendedor en competencia pura, como son las formas de atender el mercado: fijar el precio, o fijar la cantidad que pone la </w:t>
      </w:r>
      <w:hyperlink r:id="rId72" w:history="1">
        <w:r w:rsidRPr="00E341D0">
          <w:rPr>
            <w:rFonts w:ascii="Georgia" w:eastAsia="Times New Roman" w:hAnsi="Georgia" w:cs="Times New Roman"/>
            <w:color w:val="008040"/>
            <w:sz w:val="21"/>
            <w:szCs w:val="21"/>
            <w:u w:val="single"/>
            <w:lang w:eastAsia="es-ES"/>
          </w:rPr>
          <w:t>venta</w:t>
        </w:r>
      </w:hyperlink>
      <w:r w:rsidRPr="00E341D0">
        <w:rPr>
          <w:rFonts w:ascii="Georgia" w:eastAsia="Times New Roman" w:hAnsi="Georgia" w:cs="Times New Roman"/>
          <w:color w:val="445555"/>
          <w:sz w:val="21"/>
          <w:szCs w:val="21"/>
          <w:lang w:eastAsia="es-ES"/>
        </w:rPr>
        <w:t> . Por el </w:t>
      </w:r>
      <w:hyperlink r:id="rId73" w:history="1">
        <w:r w:rsidRPr="00E341D0">
          <w:rPr>
            <w:rFonts w:ascii="Georgia" w:eastAsia="Times New Roman" w:hAnsi="Georgia" w:cs="Times New Roman"/>
            <w:color w:val="008040"/>
            <w:sz w:val="21"/>
            <w:szCs w:val="21"/>
            <w:u w:val="single"/>
            <w:lang w:eastAsia="es-ES"/>
          </w:rPr>
          <w:t>conocimiento</w:t>
        </w:r>
      </w:hyperlink>
      <w:r w:rsidRPr="00E341D0">
        <w:rPr>
          <w:rFonts w:ascii="Georgia" w:eastAsia="Times New Roman" w:hAnsi="Georgia" w:cs="Times New Roman"/>
          <w:color w:val="445555"/>
          <w:sz w:val="21"/>
          <w:szCs w:val="21"/>
          <w:lang w:eastAsia="es-ES"/>
        </w:rPr>
        <w:t xml:space="preserve"> que tenemos de la demanda sabemos que ésta determina la cantidad que están dispuestos a comprar los consumidores en el caso de que el monopolista fije el precio; o el precio que están dispuestos a pagar si lo que fija es el monto del producto que pone la venta, por lo tanto no le </w:t>
      </w:r>
      <w:proofErr w:type="spellStart"/>
      <w:r w:rsidRPr="00E341D0">
        <w:rPr>
          <w:rFonts w:ascii="Georgia" w:eastAsia="Times New Roman" w:hAnsi="Georgia" w:cs="Times New Roman"/>
          <w:color w:val="445555"/>
          <w:sz w:val="21"/>
          <w:szCs w:val="21"/>
          <w:lang w:eastAsia="es-ES"/>
        </w:rPr>
        <w:t>esta</w:t>
      </w:r>
      <w:proofErr w:type="spellEnd"/>
      <w:r w:rsidRPr="00E341D0">
        <w:rPr>
          <w:rFonts w:ascii="Georgia" w:eastAsia="Times New Roman" w:hAnsi="Georgia" w:cs="Times New Roman"/>
          <w:color w:val="445555"/>
          <w:sz w:val="21"/>
          <w:szCs w:val="21"/>
          <w:lang w:eastAsia="es-ES"/>
        </w:rPr>
        <w:t xml:space="preserve"> permitido al monopolista vender la cantidad que se le antoje si opta por fijar el precio que se le ocurra si su decisión es fijar el monto del producto que sacará a la venta, y esto se puede constatar en el ejemplo de la peluquería de Natalia cuando en un inicio el corte de cabello estaba S/. 20 y nadie se lo cortaba, por eso tuvo que bajar el precio para que los consumidores demanden.</w:t>
      </w:r>
    </w:p>
    <w:p w:rsidR="00E341D0" w:rsidRPr="00E341D0" w:rsidRDefault="00E341D0" w:rsidP="00E341D0">
      <w:pPr>
        <w:shd w:val="clear" w:color="auto" w:fill="FFFFFF"/>
        <w:spacing w:after="90" w:line="240" w:lineRule="auto"/>
        <w:outlineLvl w:val="1"/>
        <w:rPr>
          <w:rFonts w:ascii="Georgia" w:eastAsia="Times New Roman" w:hAnsi="Georgia" w:cs="Times New Roman"/>
          <w:b/>
          <w:bCs/>
          <w:color w:val="445555"/>
          <w:sz w:val="27"/>
          <w:szCs w:val="27"/>
          <w:lang w:eastAsia="es-ES"/>
        </w:rPr>
      </w:pPr>
      <w:bookmarkStart w:id="158" w:name="fuentes"/>
      <w:bookmarkEnd w:id="158"/>
      <w:r w:rsidRPr="00E341D0">
        <w:rPr>
          <w:rFonts w:ascii="Georgia" w:eastAsia="Times New Roman" w:hAnsi="Georgia" w:cs="Times New Roman"/>
          <w:b/>
          <w:bCs/>
          <w:color w:val="445555"/>
          <w:sz w:val="27"/>
          <w:szCs w:val="27"/>
          <w:lang w:eastAsia="es-ES"/>
        </w:rPr>
        <w:t>11. </w:t>
      </w:r>
      <w:hyperlink r:id="rId74" w:anchor="FUNC" w:history="1">
        <w:r w:rsidRPr="00E341D0">
          <w:rPr>
            <w:rFonts w:ascii="Georgia" w:eastAsia="Times New Roman" w:hAnsi="Georgia" w:cs="Times New Roman"/>
            <w:b/>
            <w:bCs/>
            <w:color w:val="008040"/>
            <w:sz w:val="27"/>
            <w:szCs w:val="27"/>
            <w:u w:val="single"/>
            <w:lang w:eastAsia="es-ES"/>
          </w:rPr>
          <w:t>Fuentes</w:t>
        </w:r>
      </w:hyperlink>
      <w:r w:rsidRPr="00E341D0">
        <w:rPr>
          <w:rFonts w:ascii="Georgia" w:eastAsia="Times New Roman" w:hAnsi="Georgia" w:cs="Times New Roman"/>
          <w:b/>
          <w:bCs/>
          <w:color w:val="445555"/>
          <w:sz w:val="27"/>
          <w:szCs w:val="27"/>
          <w:lang w:eastAsia="es-ES"/>
        </w:rPr>
        <w:t> Bibliográficas</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BARAJAS, Javier. </w:t>
      </w:r>
      <w:r w:rsidRPr="00E341D0">
        <w:rPr>
          <w:rFonts w:ascii="Georgia" w:eastAsia="Times New Roman" w:hAnsi="Georgia" w:cs="Times New Roman"/>
          <w:b/>
          <w:bCs/>
          <w:color w:val="445555"/>
          <w:sz w:val="21"/>
          <w:szCs w:val="21"/>
          <w:lang w:eastAsia="es-ES"/>
        </w:rPr>
        <w:t>Microeconomía Intuitiva</w:t>
      </w:r>
      <w:r w:rsidRPr="00E341D0">
        <w:rPr>
          <w:rFonts w:ascii="Georgia" w:eastAsia="Times New Roman" w:hAnsi="Georgia" w:cs="Times New Roman"/>
          <w:color w:val="445555"/>
          <w:sz w:val="21"/>
          <w:szCs w:val="21"/>
          <w:lang w:eastAsia="es-ES"/>
        </w:rPr>
        <w:t>. </w:t>
      </w:r>
      <w:hyperlink r:id="rId75" w:history="1">
        <w:r w:rsidRPr="00E341D0">
          <w:rPr>
            <w:rFonts w:ascii="Georgia" w:eastAsia="Times New Roman" w:hAnsi="Georgia" w:cs="Times New Roman"/>
            <w:color w:val="008040"/>
            <w:sz w:val="21"/>
            <w:szCs w:val="21"/>
            <w:u w:val="single"/>
            <w:lang w:eastAsia="es-ES"/>
          </w:rPr>
          <w:t>México</w:t>
        </w:r>
      </w:hyperlink>
      <w:r w:rsidRPr="00E341D0">
        <w:rPr>
          <w:rFonts w:ascii="Georgia" w:eastAsia="Times New Roman" w:hAnsi="Georgia" w:cs="Times New Roman"/>
          <w:color w:val="445555"/>
          <w:sz w:val="21"/>
          <w:szCs w:val="21"/>
          <w:lang w:eastAsia="es-ES"/>
        </w:rPr>
        <w:t>, Trillas, 1993.321p.</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lastRenderedPageBreak/>
        <w:t>PARKIN, Michael. </w:t>
      </w:r>
      <w:r w:rsidRPr="00E341D0">
        <w:rPr>
          <w:rFonts w:ascii="Georgia" w:eastAsia="Times New Roman" w:hAnsi="Georgia" w:cs="Times New Roman"/>
          <w:b/>
          <w:bCs/>
          <w:color w:val="445555"/>
          <w:sz w:val="21"/>
          <w:szCs w:val="21"/>
          <w:lang w:eastAsia="es-ES"/>
        </w:rPr>
        <w:t>Microeconomía</w:t>
      </w:r>
      <w:r w:rsidRPr="00E341D0">
        <w:rPr>
          <w:rFonts w:ascii="Georgia" w:eastAsia="Times New Roman" w:hAnsi="Georgia" w:cs="Times New Roman"/>
          <w:color w:val="445555"/>
          <w:sz w:val="21"/>
          <w:szCs w:val="21"/>
          <w:lang w:eastAsia="es-ES"/>
        </w:rPr>
        <w:t>. Quinta </w:t>
      </w:r>
      <w:hyperlink r:id="rId76" w:history="1">
        <w:r w:rsidRPr="00E341D0">
          <w:rPr>
            <w:rFonts w:ascii="Georgia" w:eastAsia="Times New Roman" w:hAnsi="Georgia" w:cs="Times New Roman"/>
            <w:color w:val="008040"/>
            <w:sz w:val="21"/>
            <w:szCs w:val="21"/>
            <w:u w:val="single"/>
            <w:lang w:eastAsia="es-ES"/>
          </w:rPr>
          <w:t>Edición</w:t>
        </w:r>
      </w:hyperlink>
      <w:r w:rsidRPr="00E341D0">
        <w:rPr>
          <w:rFonts w:ascii="Georgia" w:eastAsia="Times New Roman" w:hAnsi="Georgia" w:cs="Times New Roman"/>
          <w:color w:val="445555"/>
          <w:sz w:val="21"/>
          <w:szCs w:val="21"/>
          <w:lang w:eastAsia="es-ES"/>
        </w:rPr>
        <w:t>. México, Pearson </w:t>
      </w:r>
      <w:hyperlink r:id="rId77" w:history="1">
        <w:r w:rsidRPr="00E341D0">
          <w:rPr>
            <w:rFonts w:ascii="Georgia" w:eastAsia="Times New Roman" w:hAnsi="Georgia" w:cs="Times New Roman"/>
            <w:color w:val="008040"/>
            <w:sz w:val="21"/>
            <w:szCs w:val="21"/>
            <w:u w:val="single"/>
            <w:lang w:eastAsia="es-ES"/>
          </w:rPr>
          <w:t>Educación</w:t>
        </w:r>
      </w:hyperlink>
      <w:r w:rsidRPr="00E341D0">
        <w:rPr>
          <w:rFonts w:ascii="Georgia" w:eastAsia="Times New Roman" w:hAnsi="Georgia" w:cs="Times New Roman"/>
          <w:color w:val="445555"/>
          <w:sz w:val="21"/>
          <w:szCs w:val="21"/>
          <w:lang w:eastAsia="es-ES"/>
        </w:rPr>
        <w:t>, 2001.600p.</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MOCHON MORCILLO, Francisco. </w:t>
      </w:r>
      <w:r w:rsidRPr="00E341D0">
        <w:rPr>
          <w:rFonts w:ascii="Georgia" w:eastAsia="Times New Roman" w:hAnsi="Georgia" w:cs="Times New Roman"/>
          <w:b/>
          <w:bCs/>
          <w:color w:val="445555"/>
          <w:sz w:val="21"/>
          <w:szCs w:val="21"/>
          <w:lang w:eastAsia="es-ES"/>
        </w:rPr>
        <w:t>Microeconomía</w:t>
      </w:r>
      <w:r w:rsidRPr="00E341D0">
        <w:rPr>
          <w:rFonts w:ascii="Georgia" w:eastAsia="Times New Roman" w:hAnsi="Georgia" w:cs="Times New Roman"/>
          <w:color w:val="445555"/>
          <w:sz w:val="21"/>
          <w:szCs w:val="21"/>
          <w:lang w:eastAsia="es-ES"/>
        </w:rPr>
        <w:t>. </w:t>
      </w:r>
      <w:hyperlink r:id="rId78" w:history="1">
        <w:r w:rsidRPr="00E341D0">
          <w:rPr>
            <w:rFonts w:ascii="Georgia" w:eastAsia="Times New Roman" w:hAnsi="Georgia" w:cs="Times New Roman"/>
            <w:color w:val="008040"/>
            <w:sz w:val="21"/>
            <w:szCs w:val="21"/>
            <w:u w:val="single"/>
            <w:lang w:eastAsia="es-ES"/>
          </w:rPr>
          <w:t>Madrid</w:t>
        </w:r>
      </w:hyperlink>
      <w:r w:rsidRPr="00E341D0">
        <w:rPr>
          <w:rFonts w:ascii="Georgia" w:eastAsia="Times New Roman" w:hAnsi="Georgia" w:cs="Times New Roman"/>
          <w:color w:val="445555"/>
          <w:sz w:val="21"/>
          <w:szCs w:val="21"/>
          <w:lang w:eastAsia="es-ES"/>
        </w:rPr>
        <w:t>, McGraw-Hill, 1990. 417p.</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SAMUELSON, Paul y William NORDHAUS. </w:t>
      </w:r>
      <w:r w:rsidRPr="00E341D0">
        <w:rPr>
          <w:rFonts w:ascii="Georgia" w:eastAsia="Times New Roman" w:hAnsi="Georgia" w:cs="Times New Roman"/>
          <w:b/>
          <w:bCs/>
          <w:color w:val="445555"/>
          <w:sz w:val="21"/>
          <w:szCs w:val="21"/>
          <w:lang w:eastAsia="es-ES"/>
        </w:rPr>
        <w:t>Economía</w:t>
      </w:r>
      <w:r w:rsidRPr="00E341D0">
        <w:rPr>
          <w:rFonts w:ascii="Georgia" w:eastAsia="Times New Roman" w:hAnsi="Georgia" w:cs="Times New Roman"/>
          <w:color w:val="445555"/>
          <w:sz w:val="21"/>
          <w:szCs w:val="21"/>
          <w:lang w:eastAsia="es-ES"/>
        </w:rPr>
        <w:t>. Decimoquinta Edición.</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España, McGraw 1996. 808p.</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b/>
          <w:bCs/>
          <w:color w:val="445555"/>
          <w:sz w:val="21"/>
          <w:szCs w:val="21"/>
          <w:lang w:eastAsia="es-ES"/>
        </w:rPr>
        <w:t> </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proofErr w:type="spellStart"/>
      <w:r w:rsidRPr="00E341D0">
        <w:rPr>
          <w:rFonts w:ascii="Georgia" w:eastAsia="Times New Roman" w:hAnsi="Georgia" w:cs="Times New Roman"/>
          <w:b/>
          <w:bCs/>
          <w:color w:val="445555"/>
          <w:sz w:val="21"/>
          <w:szCs w:val="21"/>
          <w:lang w:eastAsia="es-ES"/>
        </w:rPr>
        <w:t>Zayra</w:t>
      </w:r>
      <w:proofErr w:type="spellEnd"/>
      <w:r w:rsidRPr="00E341D0">
        <w:rPr>
          <w:rFonts w:ascii="Georgia" w:eastAsia="Times New Roman" w:hAnsi="Georgia" w:cs="Times New Roman"/>
          <w:b/>
          <w:bCs/>
          <w:color w:val="445555"/>
          <w:sz w:val="21"/>
          <w:szCs w:val="21"/>
          <w:lang w:eastAsia="es-ES"/>
        </w:rPr>
        <w:t xml:space="preserve"> Beatriz De la Cruz </w:t>
      </w:r>
      <w:proofErr w:type="spellStart"/>
      <w:r w:rsidRPr="00E341D0">
        <w:rPr>
          <w:rFonts w:ascii="Georgia" w:eastAsia="Times New Roman" w:hAnsi="Georgia" w:cs="Times New Roman"/>
          <w:b/>
          <w:bCs/>
          <w:color w:val="445555"/>
          <w:sz w:val="21"/>
          <w:szCs w:val="21"/>
          <w:lang w:eastAsia="es-ES"/>
        </w:rPr>
        <w:t>Robatti</w:t>
      </w:r>
      <w:proofErr w:type="spellEnd"/>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Curso: Microeconomía</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Profesor: Jorge Córdova</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 xml:space="preserve">Ciclo: </w:t>
      </w:r>
      <w:proofErr w:type="spellStart"/>
      <w:r w:rsidRPr="00E341D0">
        <w:rPr>
          <w:rFonts w:ascii="Georgia" w:eastAsia="Times New Roman" w:hAnsi="Georgia" w:cs="Times New Roman"/>
          <w:color w:val="445555"/>
          <w:sz w:val="21"/>
          <w:szCs w:val="21"/>
          <w:lang w:eastAsia="es-ES"/>
        </w:rPr>
        <w:t>lll</w:t>
      </w:r>
      <w:proofErr w:type="spellEnd"/>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Facultad de </w:t>
      </w:r>
      <w:hyperlink r:id="rId79" w:history="1">
        <w:r w:rsidRPr="00E341D0">
          <w:rPr>
            <w:rFonts w:ascii="Georgia" w:eastAsia="Times New Roman" w:hAnsi="Georgia" w:cs="Times New Roman"/>
            <w:color w:val="008040"/>
            <w:sz w:val="21"/>
            <w:szCs w:val="21"/>
            <w:u w:val="single"/>
            <w:lang w:eastAsia="es-ES"/>
          </w:rPr>
          <w:t>Ciencias</w:t>
        </w:r>
      </w:hyperlink>
      <w:r w:rsidRPr="00E341D0">
        <w:rPr>
          <w:rFonts w:ascii="Georgia" w:eastAsia="Times New Roman" w:hAnsi="Georgia" w:cs="Times New Roman"/>
          <w:color w:val="445555"/>
          <w:sz w:val="21"/>
          <w:szCs w:val="21"/>
          <w:lang w:eastAsia="es-ES"/>
        </w:rPr>
        <w:t> Administrativas y RR.II.</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Universidad de </w:t>
      </w:r>
      <w:hyperlink r:id="rId80" w:history="1">
        <w:r w:rsidRPr="00E341D0">
          <w:rPr>
            <w:rFonts w:ascii="Georgia" w:eastAsia="Times New Roman" w:hAnsi="Georgia" w:cs="Times New Roman"/>
            <w:color w:val="008040"/>
            <w:sz w:val="21"/>
            <w:szCs w:val="21"/>
            <w:u w:val="single"/>
            <w:lang w:eastAsia="es-ES"/>
          </w:rPr>
          <w:t>San Martín</w:t>
        </w:r>
      </w:hyperlink>
      <w:r w:rsidRPr="00E341D0">
        <w:rPr>
          <w:rFonts w:ascii="Georgia" w:eastAsia="Times New Roman" w:hAnsi="Georgia" w:cs="Times New Roman"/>
          <w:color w:val="445555"/>
          <w:sz w:val="21"/>
          <w:szCs w:val="21"/>
          <w:lang w:eastAsia="es-ES"/>
        </w:rPr>
        <w:t> de Porres</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Lima - Perú</w:t>
      </w:r>
    </w:p>
    <w:p w:rsidR="00E341D0" w:rsidRPr="00E341D0" w:rsidRDefault="00E341D0" w:rsidP="00E341D0">
      <w:pPr>
        <w:shd w:val="clear" w:color="auto" w:fill="FFFFFF"/>
        <w:spacing w:before="135" w:after="135" w:line="270" w:lineRule="atLeast"/>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 </w:t>
      </w:r>
    </w:p>
    <w:p w:rsidR="00E341D0" w:rsidRPr="00E341D0" w:rsidRDefault="00E341D0" w:rsidP="00E341D0">
      <w:pPr>
        <w:shd w:val="clear" w:color="auto" w:fill="FFFFFF"/>
        <w:spacing w:after="0" w:line="270" w:lineRule="atLeast"/>
        <w:rPr>
          <w:rFonts w:ascii="Georgia" w:eastAsia="Times New Roman" w:hAnsi="Georgia" w:cs="Times New Roman"/>
          <w:color w:val="445555"/>
          <w:sz w:val="21"/>
          <w:szCs w:val="21"/>
          <w:lang w:eastAsia="es-ES"/>
        </w:rPr>
      </w:pPr>
    </w:p>
    <w:p w:rsidR="00E341D0" w:rsidRPr="00E341D0" w:rsidRDefault="00E341D0" w:rsidP="00E341D0">
      <w:pPr>
        <w:shd w:val="clear" w:color="auto" w:fill="FFFFFF"/>
        <w:spacing w:after="0" w:line="270" w:lineRule="atLeast"/>
        <w:jc w:val="center"/>
        <w:rPr>
          <w:rFonts w:ascii="Georgia" w:eastAsia="Times New Roman" w:hAnsi="Georgia" w:cs="Times New Roman"/>
          <w:color w:val="445555"/>
          <w:sz w:val="21"/>
          <w:szCs w:val="21"/>
          <w:lang w:eastAsia="es-ES"/>
        </w:rPr>
      </w:pPr>
      <w:r w:rsidRPr="00E341D0">
        <w:rPr>
          <w:rFonts w:ascii="Georgia" w:eastAsia="Times New Roman" w:hAnsi="Georgia" w:cs="Times New Roman"/>
          <w:color w:val="445555"/>
          <w:sz w:val="21"/>
          <w:szCs w:val="21"/>
          <w:lang w:eastAsia="es-ES"/>
        </w:rPr>
        <w:t>Partes: </w:t>
      </w:r>
      <w:hyperlink r:id="rId81" w:history="1">
        <w:r w:rsidRPr="00E341D0">
          <w:rPr>
            <w:rFonts w:ascii="Georgia" w:eastAsia="Times New Roman" w:hAnsi="Georgia" w:cs="Times New Roman"/>
            <w:color w:val="0248B0"/>
            <w:sz w:val="21"/>
            <w:szCs w:val="21"/>
            <w:u w:val="single"/>
            <w:lang w:eastAsia="es-ES"/>
          </w:rPr>
          <w:t>1</w:t>
        </w:r>
      </w:hyperlink>
      <w:r w:rsidRPr="00E341D0">
        <w:rPr>
          <w:rFonts w:ascii="Georgia" w:eastAsia="Times New Roman" w:hAnsi="Georgia" w:cs="Times New Roman"/>
          <w:color w:val="445555"/>
          <w:sz w:val="21"/>
          <w:szCs w:val="21"/>
          <w:lang w:eastAsia="es-ES"/>
        </w:rPr>
        <w:t>, </w:t>
      </w:r>
      <w:hyperlink r:id="rId82" w:history="1">
        <w:r w:rsidRPr="00E341D0">
          <w:rPr>
            <w:rFonts w:ascii="Georgia" w:eastAsia="Times New Roman" w:hAnsi="Georgia" w:cs="Times New Roman"/>
            <w:color w:val="0248B0"/>
            <w:sz w:val="21"/>
            <w:szCs w:val="21"/>
            <w:u w:val="single"/>
            <w:lang w:eastAsia="es-ES"/>
          </w:rPr>
          <w:t>2</w:t>
        </w:r>
      </w:hyperlink>
    </w:p>
    <w:p w:rsidR="00E341D0" w:rsidRPr="00E341D0" w:rsidRDefault="00E341D0" w:rsidP="00E341D0">
      <w:pPr>
        <w:shd w:val="clear" w:color="auto" w:fill="FFFFFF"/>
        <w:spacing w:after="0" w:line="270" w:lineRule="atLeast"/>
        <w:rPr>
          <w:rFonts w:ascii="Georgia" w:eastAsia="Times New Roman" w:hAnsi="Georgia" w:cs="Times New Roman"/>
          <w:color w:val="445555"/>
          <w:sz w:val="21"/>
          <w:szCs w:val="21"/>
          <w:lang w:eastAsia="es-ES"/>
        </w:rPr>
      </w:pPr>
    </w:p>
    <w:p w:rsidR="00E341D0" w:rsidRPr="00E341D0" w:rsidRDefault="00E341D0" w:rsidP="00E341D0">
      <w:pPr>
        <w:shd w:val="clear" w:color="auto" w:fill="FFFFFF"/>
        <w:spacing w:after="0" w:line="270" w:lineRule="atLeast"/>
        <w:rPr>
          <w:rFonts w:ascii="Georgia" w:eastAsia="Times New Roman" w:hAnsi="Georgia" w:cs="Times New Roman"/>
          <w:color w:val="445555"/>
          <w:sz w:val="21"/>
          <w:szCs w:val="21"/>
          <w:lang w:eastAsia="es-ES"/>
        </w:rPr>
      </w:pPr>
    </w:p>
    <w:tbl>
      <w:tblPr>
        <w:tblW w:w="5000" w:type="pct"/>
        <w:tblCellSpacing w:w="0" w:type="dxa"/>
        <w:tblBorders>
          <w:top w:val="single" w:sz="6" w:space="0" w:color="AAAAAA"/>
          <w:left w:val="single" w:sz="6" w:space="0" w:color="AAAAAA"/>
          <w:bottom w:val="single" w:sz="6" w:space="0" w:color="AAAAAA"/>
          <w:right w:val="single" w:sz="6" w:space="0" w:color="AAAAAA"/>
        </w:tblBorders>
        <w:shd w:val="clear" w:color="auto" w:fill="DDEDF8"/>
        <w:tblCellMar>
          <w:left w:w="0" w:type="dxa"/>
          <w:right w:w="0" w:type="dxa"/>
        </w:tblCellMar>
        <w:tblLook w:val="04A0" w:firstRow="1" w:lastRow="0" w:firstColumn="1" w:lastColumn="0" w:noHBand="0" w:noVBand="1"/>
      </w:tblPr>
      <w:tblGrid>
        <w:gridCol w:w="2322"/>
        <w:gridCol w:w="4041"/>
        <w:gridCol w:w="2471"/>
      </w:tblGrid>
      <w:tr w:rsidR="00E341D0" w:rsidRPr="00E341D0" w:rsidTr="00E341D0">
        <w:trPr>
          <w:tblCellSpacing w:w="0" w:type="dxa"/>
        </w:trPr>
        <w:tc>
          <w:tcPr>
            <w:tcW w:w="0" w:type="auto"/>
            <w:shd w:val="clear" w:color="auto" w:fill="DDEDF8"/>
            <w:tcMar>
              <w:top w:w="75" w:type="dxa"/>
              <w:left w:w="150" w:type="dxa"/>
              <w:bottom w:w="75" w:type="dxa"/>
              <w:right w:w="150" w:type="dxa"/>
            </w:tcMar>
            <w:vAlign w:val="center"/>
            <w:hideMark/>
          </w:tcPr>
          <w:p w:rsidR="00E341D0" w:rsidRPr="00E341D0" w:rsidRDefault="00E341D0" w:rsidP="00E341D0">
            <w:pPr>
              <w:spacing w:after="0" w:line="240" w:lineRule="atLeast"/>
              <w:rPr>
                <w:rFonts w:ascii="Arial" w:eastAsia="Times New Roman" w:hAnsi="Arial" w:cs="Arial"/>
                <w:color w:val="445555"/>
                <w:sz w:val="18"/>
                <w:szCs w:val="18"/>
                <w:lang w:eastAsia="es-ES"/>
              </w:rPr>
            </w:pPr>
            <w:r w:rsidRPr="00E341D0">
              <w:rPr>
                <w:rFonts w:ascii="Arial" w:eastAsia="Times New Roman" w:hAnsi="Arial" w:cs="Arial"/>
                <w:noProof/>
                <w:color w:val="445555"/>
                <w:sz w:val="18"/>
                <w:szCs w:val="18"/>
                <w:lang w:val="en-US"/>
              </w:rPr>
              <w:drawing>
                <wp:inline distT="0" distB="0" distL="0" distR="0" wp14:anchorId="02066A93" wp14:editId="4B333A08">
                  <wp:extent cx="104775" cy="133350"/>
                  <wp:effectExtent l="0" t="0" r="9525" b="0"/>
                  <wp:docPr id="12" name="Imagen 12" descr="https://www.monografias.com/img/b_anteri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monografias.com/img/b_anterior.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E341D0">
              <w:rPr>
                <w:rFonts w:ascii="Arial" w:eastAsia="Times New Roman" w:hAnsi="Arial" w:cs="Arial"/>
                <w:color w:val="445555"/>
                <w:sz w:val="18"/>
                <w:szCs w:val="18"/>
                <w:lang w:eastAsia="es-ES"/>
              </w:rPr>
              <w:t> </w:t>
            </w:r>
            <w:hyperlink r:id="rId84" w:history="1">
              <w:r w:rsidRPr="00E341D0">
                <w:rPr>
                  <w:rFonts w:ascii="Arial" w:eastAsia="Times New Roman" w:hAnsi="Arial" w:cs="Arial"/>
                  <w:b/>
                  <w:bCs/>
                  <w:color w:val="0248B0"/>
                  <w:sz w:val="18"/>
                  <w:szCs w:val="18"/>
                  <w:u w:val="single"/>
                  <w:lang w:eastAsia="es-ES"/>
                </w:rPr>
                <w:t>Página anterior</w:t>
              </w:r>
            </w:hyperlink>
          </w:p>
        </w:tc>
        <w:tc>
          <w:tcPr>
            <w:tcW w:w="0" w:type="auto"/>
            <w:shd w:val="clear" w:color="auto" w:fill="DDEDF8"/>
            <w:tcMar>
              <w:top w:w="75" w:type="dxa"/>
              <w:left w:w="150" w:type="dxa"/>
              <w:bottom w:w="75" w:type="dxa"/>
              <w:right w:w="150" w:type="dxa"/>
            </w:tcMar>
            <w:vAlign w:val="center"/>
            <w:hideMark/>
          </w:tcPr>
          <w:p w:rsidR="00E341D0" w:rsidRPr="00E341D0" w:rsidRDefault="00E341D0" w:rsidP="00E341D0">
            <w:pPr>
              <w:spacing w:after="0" w:line="240" w:lineRule="atLeast"/>
              <w:jc w:val="center"/>
              <w:rPr>
                <w:rFonts w:ascii="Arial" w:eastAsia="Times New Roman" w:hAnsi="Arial" w:cs="Arial"/>
                <w:color w:val="445555"/>
                <w:sz w:val="18"/>
                <w:szCs w:val="18"/>
                <w:lang w:eastAsia="es-ES"/>
              </w:rPr>
            </w:pPr>
            <w:r w:rsidRPr="00E341D0">
              <w:rPr>
                <w:rFonts w:ascii="Arial" w:eastAsia="Times New Roman" w:hAnsi="Arial" w:cs="Arial"/>
                <w:noProof/>
                <w:color w:val="445555"/>
                <w:sz w:val="18"/>
                <w:szCs w:val="18"/>
                <w:lang w:val="en-US"/>
              </w:rPr>
              <w:drawing>
                <wp:inline distT="0" distB="0" distL="0" distR="0" wp14:anchorId="07461A55" wp14:editId="276CD5B2">
                  <wp:extent cx="104775" cy="133350"/>
                  <wp:effectExtent l="0" t="0" r="9525" b="0"/>
                  <wp:docPr id="13" name="Imagen 13" descr="https://www.monografias.com/img/b_anteri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monografias.com/img/b_anterior.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E341D0">
              <w:rPr>
                <w:rFonts w:ascii="Arial" w:eastAsia="Times New Roman" w:hAnsi="Arial" w:cs="Arial"/>
                <w:noProof/>
                <w:color w:val="445555"/>
                <w:sz w:val="18"/>
                <w:szCs w:val="18"/>
                <w:lang w:val="en-US"/>
              </w:rPr>
              <w:drawing>
                <wp:inline distT="0" distB="0" distL="0" distR="0" wp14:anchorId="154EC497" wp14:editId="09D88DCE">
                  <wp:extent cx="104775" cy="133350"/>
                  <wp:effectExtent l="0" t="0" r="9525" b="0"/>
                  <wp:docPr id="14" name="Imagen 14" descr="https://www.monografias.com/img/b_anteri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monografias.com/img/b_anterior.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E341D0">
              <w:rPr>
                <w:rFonts w:ascii="Arial" w:eastAsia="Times New Roman" w:hAnsi="Arial" w:cs="Arial"/>
                <w:color w:val="445555"/>
                <w:sz w:val="18"/>
                <w:szCs w:val="18"/>
                <w:lang w:eastAsia="es-ES"/>
              </w:rPr>
              <w:t> </w:t>
            </w:r>
            <w:hyperlink r:id="rId85" w:history="1">
              <w:r w:rsidRPr="00E341D0">
                <w:rPr>
                  <w:rFonts w:ascii="Arial" w:eastAsia="Times New Roman" w:hAnsi="Arial" w:cs="Arial"/>
                  <w:b/>
                  <w:bCs/>
                  <w:color w:val="0248B0"/>
                  <w:sz w:val="18"/>
                  <w:szCs w:val="18"/>
                  <w:u w:val="single"/>
                  <w:lang w:eastAsia="es-ES"/>
                </w:rPr>
                <w:t>Volver al principio del trabajo</w:t>
              </w:r>
            </w:hyperlink>
          </w:p>
        </w:tc>
        <w:tc>
          <w:tcPr>
            <w:tcW w:w="0" w:type="auto"/>
            <w:shd w:val="clear" w:color="auto" w:fill="DDEDF8"/>
            <w:tcMar>
              <w:top w:w="75" w:type="dxa"/>
              <w:left w:w="150" w:type="dxa"/>
              <w:bottom w:w="75" w:type="dxa"/>
              <w:right w:w="150" w:type="dxa"/>
            </w:tcMar>
            <w:vAlign w:val="center"/>
            <w:hideMark/>
          </w:tcPr>
          <w:p w:rsidR="00E341D0" w:rsidRPr="00E341D0" w:rsidRDefault="00F12998" w:rsidP="00E341D0">
            <w:pPr>
              <w:spacing w:after="0" w:line="240" w:lineRule="atLeast"/>
              <w:jc w:val="right"/>
              <w:rPr>
                <w:rFonts w:ascii="Arial" w:eastAsia="Times New Roman" w:hAnsi="Arial" w:cs="Arial"/>
                <w:color w:val="445555"/>
                <w:sz w:val="18"/>
                <w:szCs w:val="18"/>
                <w:lang w:eastAsia="es-ES"/>
              </w:rPr>
            </w:pPr>
            <w:hyperlink r:id="rId86" w:history="1">
              <w:r w:rsidR="00E341D0" w:rsidRPr="00E341D0">
                <w:rPr>
                  <w:rFonts w:ascii="Arial" w:eastAsia="Times New Roman" w:hAnsi="Arial" w:cs="Arial"/>
                  <w:b/>
                  <w:bCs/>
                  <w:color w:val="0248B0"/>
                  <w:sz w:val="18"/>
                  <w:szCs w:val="18"/>
                  <w:u w:val="single"/>
                  <w:lang w:eastAsia="es-ES"/>
                </w:rPr>
                <w:t>Página siguiente</w:t>
              </w:r>
            </w:hyperlink>
            <w:r w:rsidR="00E341D0" w:rsidRPr="00E341D0">
              <w:rPr>
                <w:rFonts w:ascii="Arial" w:eastAsia="Times New Roman" w:hAnsi="Arial" w:cs="Arial"/>
                <w:color w:val="445555"/>
                <w:sz w:val="18"/>
                <w:szCs w:val="18"/>
                <w:lang w:eastAsia="es-ES"/>
              </w:rPr>
              <w:t> </w:t>
            </w:r>
            <w:r w:rsidR="00E341D0" w:rsidRPr="00E341D0">
              <w:rPr>
                <w:rFonts w:ascii="Arial" w:eastAsia="Times New Roman" w:hAnsi="Arial" w:cs="Arial"/>
                <w:noProof/>
                <w:color w:val="445555"/>
                <w:sz w:val="18"/>
                <w:szCs w:val="18"/>
                <w:lang w:val="en-US"/>
              </w:rPr>
              <w:drawing>
                <wp:inline distT="0" distB="0" distL="0" distR="0" wp14:anchorId="53C4CD1C" wp14:editId="3FFD8AA1">
                  <wp:extent cx="104775" cy="133350"/>
                  <wp:effectExtent l="0" t="0" r="9525" b="0"/>
                  <wp:docPr id="15" name="Imagen 15" descr="https://www.monografias.com/img/b_sigui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monografias.com/img/b_siguient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p>
        </w:tc>
      </w:tr>
    </w:tbl>
    <w:p w:rsidR="00E341D0" w:rsidRPr="00E341D0" w:rsidRDefault="00E341D0" w:rsidP="00E341D0">
      <w:pPr>
        <w:shd w:val="clear" w:color="auto" w:fill="FFFFFF"/>
        <w:spacing w:after="90" w:line="240" w:lineRule="auto"/>
        <w:outlineLvl w:val="1"/>
        <w:rPr>
          <w:rFonts w:ascii="Arial" w:eastAsia="Times New Roman" w:hAnsi="Arial" w:cs="Arial"/>
          <w:color w:val="000000"/>
          <w:spacing w:val="-15"/>
          <w:sz w:val="36"/>
          <w:szCs w:val="36"/>
          <w:lang w:eastAsia="es-ES"/>
        </w:rPr>
      </w:pPr>
      <w:r w:rsidRPr="00E341D0">
        <w:rPr>
          <w:rFonts w:ascii="Arial" w:eastAsia="Times New Roman" w:hAnsi="Arial" w:cs="Arial"/>
          <w:color w:val="000000"/>
          <w:spacing w:val="-15"/>
          <w:sz w:val="36"/>
          <w:szCs w:val="36"/>
          <w:lang w:eastAsia="es-ES"/>
        </w:rPr>
        <w:t>Comentarios</w:t>
      </w:r>
    </w:p>
    <w:p w:rsidR="00E341D0" w:rsidRPr="00E341D0" w:rsidRDefault="00F12998" w:rsidP="00E341D0">
      <w:pPr>
        <w:shd w:val="clear" w:color="auto" w:fill="FFFFFF"/>
        <w:spacing w:after="150" w:line="240" w:lineRule="auto"/>
        <w:rPr>
          <w:rFonts w:ascii="Arial" w:eastAsia="Times New Roman" w:hAnsi="Arial" w:cs="Arial"/>
          <w:color w:val="445555"/>
          <w:sz w:val="18"/>
          <w:szCs w:val="18"/>
          <w:lang w:eastAsia="es-ES"/>
        </w:rPr>
      </w:pPr>
      <w:r>
        <w:rPr>
          <w:rFonts w:ascii="Arial" w:eastAsia="Times New Roman" w:hAnsi="Arial" w:cs="Arial"/>
          <w:color w:val="445555"/>
          <w:sz w:val="18"/>
          <w:szCs w:val="18"/>
          <w:lang w:eastAsia="es-ES"/>
        </w:rPr>
        <w:pict>
          <v:rect id="_x0000_i1031" style="width:0;height:.75pt" o:hralign="center" o:hrstd="t" o:hrnoshade="t" o:hr="t" fillcolor="#999" stroked="f"/>
        </w:pict>
      </w:r>
    </w:p>
    <w:tbl>
      <w:tblPr>
        <w:tblW w:w="4900" w:type="pct"/>
        <w:jc w:val="center"/>
        <w:tblCellSpacing w:w="15" w:type="dxa"/>
        <w:tblCellMar>
          <w:top w:w="15" w:type="dxa"/>
          <w:left w:w="15" w:type="dxa"/>
          <w:bottom w:w="15" w:type="dxa"/>
          <w:right w:w="15" w:type="dxa"/>
        </w:tblCellMar>
        <w:tblLook w:val="04A0" w:firstRow="1" w:lastRow="0" w:firstColumn="1" w:lastColumn="0" w:noHBand="0" w:noVBand="1"/>
      </w:tblPr>
      <w:tblGrid>
        <w:gridCol w:w="3781"/>
        <w:gridCol w:w="445"/>
        <w:gridCol w:w="4196"/>
      </w:tblGrid>
      <w:tr w:rsidR="00E341D0" w:rsidRPr="00E341D0" w:rsidTr="00E341D0">
        <w:trPr>
          <w:tblCellSpacing w:w="15" w:type="dxa"/>
          <w:jc w:val="center"/>
        </w:trPr>
        <w:tc>
          <w:tcPr>
            <w:tcW w:w="2250" w:type="pct"/>
            <w:tcBorders>
              <w:top w:val="nil"/>
              <w:left w:val="nil"/>
              <w:bottom w:val="nil"/>
              <w:right w:val="nil"/>
            </w:tcBorders>
            <w:vAlign w:val="center"/>
            <w:hideMark/>
          </w:tcPr>
          <w:p w:rsidR="00E341D0" w:rsidRPr="00E341D0" w:rsidRDefault="00E341D0" w:rsidP="00E341D0">
            <w:pPr>
              <w:spacing w:after="90" w:line="240" w:lineRule="auto"/>
              <w:outlineLvl w:val="1"/>
              <w:rPr>
                <w:rFonts w:ascii="Times New Roman" w:eastAsia="Times New Roman" w:hAnsi="Times New Roman" w:cs="Times New Roman"/>
                <w:color w:val="000000"/>
                <w:spacing w:val="-15"/>
                <w:sz w:val="36"/>
                <w:szCs w:val="36"/>
                <w:lang w:eastAsia="es-ES"/>
              </w:rPr>
            </w:pPr>
            <w:r w:rsidRPr="00E341D0">
              <w:rPr>
                <w:rFonts w:ascii="Times New Roman" w:eastAsia="Times New Roman" w:hAnsi="Times New Roman" w:cs="Times New Roman"/>
                <w:color w:val="000000"/>
                <w:spacing w:val="-15"/>
                <w:sz w:val="36"/>
                <w:szCs w:val="36"/>
                <w:lang w:eastAsia="es-ES"/>
              </w:rPr>
              <w:t>Trabajos relacionados</w:t>
            </w:r>
          </w:p>
          <w:p w:rsidR="00E341D0" w:rsidRPr="00E341D0" w:rsidRDefault="00F12998" w:rsidP="00E341D0">
            <w:pPr>
              <w:numPr>
                <w:ilvl w:val="0"/>
                <w:numId w:val="5"/>
              </w:numPr>
              <w:spacing w:after="0" w:line="240" w:lineRule="auto"/>
              <w:ind w:left="150"/>
              <w:outlineLvl w:val="2"/>
              <w:rPr>
                <w:rFonts w:ascii="Times New Roman" w:eastAsia="Times New Roman" w:hAnsi="Times New Roman" w:cs="Times New Roman"/>
                <w:b/>
                <w:bCs/>
                <w:color w:val="445555"/>
                <w:sz w:val="18"/>
                <w:szCs w:val="18"/>
                <w:lang w:val="en-US" w:eastAsia="es-ES"/>
              </w:rPr>
            </w:pPr>
            <w:hyperlink r:id="rId87" w:history="1">
              <w:r w:rsidR="00E341D0" w:rsidRPr="00E341D0">
                <w:rPr>
                  <w:rFonts w:ascii="Times New Roman" w:eastAsia="Times New Roman" w:hAnsi="Times New Roman" w:cs="Times New Roman"/>
                  <w:b/>
                  <w:bCs/>
                  <w:color w:val="0248B0"/>
                  <w:sz w:val="18"/>
                  <w:szCs w:val="18"/>
                  <w:u w:val="single"/>
                  <w:lang w:val="en-US" w:eastAsia="es-ES"/>
                </w:rPr>
                <w:t>The new route: dollarization - The Argentine case</w:t>
              </w:r>
            </w:hyperlink>
          </w:p>
          <w:p w:rsidR="00E341D0" w:rsidRPr="00E341D0" w:rsidRDefault="00E341D0" w:rsidP="00E341D0">
            <w:pPr>
              <w:spacing w:after="0" w:line="240" w:lineRule="atLeast"/>
              <w:rPr>
                <w:rFonts w:ascii="Times New Roman" w:eastAsia="Times New Roman" w:hAnsi="Times New Roman" w:cs="Times New Roman"/>
                <w:color w:val="445555"/>
                <w:sz w:val="17"/>
                <w:szCs w:val="17"/>
                <w:lang w:eastAsia="es-ES"/>
              </w:rPr>
            </w:pPr>
            <w:r w:rsidRPr="00E341D0">
              <w:rPr>
                <w:rFonts w:ascii="Times New Roman" w:eastAsia="Times New Roman" w:hAnsi="Times New Roman" w:cs="Times New Roman"/>
                <w:color w:val="445555"/>
                <w:sz w:val="17"/>
                <w:szCs w:val="17"/>
                <w:lang w:val="en-US" w:eastAsia="es-ES"/>
              </w:rPr>
              <w:t xml:space="preserve">A brief history of Argentina monetary procedures. The cost of the </w:t>
            </w:r>
            <w:proofErr w:type="spellStart"/>
            <w:r w:rsidRPr="00E341D0">
              <w:rPr>
                <w:rFonts w:ascii="Times New Roman" w:eastAsia="Times New Roman" w:hAnsi="Times New Roman" w:cs="Times New Roman"/>
                <w:color w:val="445555"/>
                <w:sz w:val="17"/>
                <w:szCs w:val="17"/>
                <w:lang w:val="en-US" w:eastAsia="es-ES"/>
              </w:rPr>
              <w:t>Seinoriage</w:t>
            </w:r>
            <w:proofErr w:type="spellEnd"/>
            <w:r w:rsidRPr="00E341D0">
              <w:rPr>
                <w:rFonts w:ascii="Times New Roman" w:eastAsia="Times New Roman" w:hAnsi="Times New Roman" w:cs="Times New Roman"/>
                <w:color w:val="445555"/>
                <w:sz w:val="17"/>
                <w:szCs w:val="17"/>
                <w:lang w:val="en-US" w:eastAsia="es-ES"/>
              </w:rPr>
              <w:t xml:space="preserve"> lost. </w:t>
            </w:r>
            <w:proofErr w:type="spellStart"/>
            <w:r w:rsidRPr="00E341D0">
              <w:rPr>
                <w:rFonts w:ascii="Times New Roman" w:eastAsia="Times New Roman" w:hAnsi="Times New Roman" w:cs="Times New Roman"/>
                <w:color w:val="445555"/>
                <w:sz w:val="17"/>
                <w:szCs w:val="17"/>
                <w:lang w:eastAsia="es-ES"/>
              </w:rPr>
              <w:t>Interest</w:t>
            </w:r>
            <w:proofErr w:type="spellEnd"/>
            <w:r w:rsidRPr="00E341D0">
              <w:rPr>
                <w:rFonts w:ascii="Times New Roman" w:eastAsia="Times New Roman" w:hAnsi="Times New Roman" w:cs="Times New Roman"/>
                <w:color w:val="445555"/>
                <w:sz w:val="17"/>
                <w:szCs w:val="17"/>
                <w:lang w:eastAsia="es-ES"/>
              </w:rPr>
              <w:t xml:space="preserve"> </w:t>
            </w:r>
            <w:proofErr w:type="spellStart"/>
            <w:r w:rsidRPr="00E341D0">
              <w:rPr>
                <w:rFonts w:ascii="Times New Roman" w:eastAsia="Times New Roman" w:hAnsi="Times New Roman" w:cs="Times New Roman"/>
                <w:color w:val="445555"/>
                <w:sz w:val="17"/>
                <w:szCs w:val="17"/>
                <w:lang w:eastAsia="es-ES"/>
              </w:rPr>
              <w:t>rates</w:t>
            </w:r>
            <w:proofErr w:type="spellEnd"/>
            <w:r w:rsidRPr="00E341D0">
              <w:rPr>
                <w:rFonts w:ascii="Times New Roman" w:eastAsia="Times New Roman" w:hAnsi="Times New Roman" w:cs="Times New Roman"/>
                <w:color w:val="445555"/>
                <w:sz w:val="17"/>
                <w:szCs w:val="17"/>
                <w:lang w:eastAsia="es-ES"/>
              </w:rPr>
              <w:t xml:space="preserve">. The </w:t>
            </w:r>
            <w:proofErr w:type="spellStart"/>
            <w:r w:rsidRPr="00E341D0">
              <w:rPr>
                <w:rFonts w:ascii="Times New Roman" w:eastAsia="Times New Roman" w:hAnsi="Times New Roman" w:cs="Times New Roman"/>
                <w:color w:val="445555"/>
                <w:sz w:val="17"/>
                <w:szCs w:val="17"/>
                <w:lang w:eastAsia="es-ES"/>
              </w:rPr>
              <w:t>consumers</w:t>
            </w:r>
            <w:proofErr w:type="spellEnd"/>
            <w:r w:rsidRPr="00E341D0">
              <w:rPr>
                <w:rFonts w:ascii="Times New Roman" w:eastAsia="Times New Roman" w:hAnsi="Times New Roman" w:cs="Times New Roman"/>
                <w:color w:val="445555"/>
                <w:sz w:val="17"/>
                <w:szCs w:val="17"/>
                <w:lang w:eastAsia="es-ES"/>
              </w:rPr>
              <w:t xml:space="preserve"> in a do...</w:t>
            </w:r>
          </w:p>
          <w:p w:rsidR="00E341D0" w:rsidRPr="00E341D0" w:rsidRDefault="00F12998" w:rsidP="00E341D0">
            <w:pPr>
              <w:numPr>
                <w:ilvl w:val="0"/>
                <w:numId w:val="5"/>
              </w:numPr>
              <w:spacing w:after="0" w:line="240" w:lineRule="auto"/>
              <w:ind w:left="150"/>
              <w:outlineLvl w:val="2"/>
              <w:rPr>
                <w:rFonts w:ascii="Times New Roman" w:eastAsia="Times New Roman" w:hAnsi="Times New Roman" w:cs="Times New Roman"/>
                <w:b/>
                <w:bCs/>
                <w:color w:val="445555"/>
                <w:sz w:val="18"/>
                <w:szCs w:val="18"/>
                <w:lang w:eastAsia="es-ES"/>
              </w:rPr>
            </w:pPr>
            <w:hyperlink r:id="rId88" w:history="1">
              <w:r w:rsidR="00E341D0" w:rsidRPr="00E341D0">
                <w:rPr>
                  <w:rFonts w:ascii="Times New Roman" w:eastAsia="Times New Roman" w:hAnsi="Times New Roman" w:cs="Times New Roman"/>
                  <w:b/>
                  <w:bCs/>
                  <w:color w:val="0248B0"/>
                  <w:sz w:val="18"/>
                  <w:szCs w:val="18"/>
                  <w:u w:val="single"/>
                  <w:lang w:eastAsia="es-ES"/>
                </w:rPr>
                <w:t>Comercio internacional</w:t>
              </w:r>
            </w:hyperlink>
          </w:p>
          <w:p w:rsidR="00E341D0" w:rsidRPr="00E341D0" w:rsidRDefault="00E341D0" w:rsidP="00E341D0">
            <w:pPr>
              <w:spacing w:after="0" w:line="240" w:lineRule="atLeast"/>
              <w:rPr>
                <w:rFonts w:ascii="Times New Roman" w:eastAsia="Times New Roman" w:hAnsi="Times New Roman" w:cs="Times New Roman"/>
                <w:color w:val="445555"/>
                <w:sz w:val="17"/>
                <w:szCs w:val="17"/>
                <w:lang w:eastAsia="es-ES"/>
              </w:rPr>
            </w:pPr>
            <w:r w:rsidRPr="00E341D0">
              <w:rPr>
                <w:rFonts w:ascii="Times New Roman" w:eastAsia="Times New Roman" w:hAnsi="Times New Roman" w:cs="Times New Roman"/>
                <w:color w:val="445555"/>
                <w:sz w:val="17"/>
                <w:szCs w:val="17"/>
                <w:lang w:eastAsia="es-ES"/>
              </w:rPr>
              <w:t>El financiamiento y la asistencia internacional. Inversión extranjera directa. Organismos internacionales. Acuerdos come...</w:t>
            </w:r>
          </w:p>
          <w:p w:rsidR="00E341D0" w:rsidRPr="00E341D0" w:rsidRDefault="00F12998" w:rsidP="00E341D0">
            <w:pPr>
              <w:numPr>
                <w:ilvl w:val="0"/>
                <w:numId w:val="5"/>
              </w:numPr>
              <w:spacing w:after="0" w:line="240" w:lineRule="auto"/>
              <w:ind w:left="150"/>
              <w:outlineLvl w:val="2"/>
              <w:rPr>
                <w:rFonts w:ascii="Times New Roman" w:eastAsia="Times New Roman" w:hAnsi="Times New Roman" w:cs="Times New Roman"/>
                <w:b/>
                <w:bCs/>
                <w:color w:val="445555"/>
                <w:sz w:val="18"/>
                <w:szCs w:val="18"/>
                <w:lang w:eastAsia="es-ES"/>
              </w:rPr>
            </w:pPr>
            <w:hyperlink r:id="rId89" w:history="1">
              <w:r w:rsidR="00E341D0" w:rsidRPr="00E341D0">
                <w:rPr>
                  <w:rFonts w:ascii="Times New Roman" w:eastAsia="Times New Roman" w:hAnsi="Times New Roman" w:cs="Times New Roman"/>
                  <w:b/>
                  <w:bCs/>
                  <w:color w:val="0248B0"/>
                  <w:sz w:val="18"/>
                  <w:szCs w:val="18"/>
                  <w:u w:val="single"/>
                  <w:lang w:eastAsia="es-ES"/>
                </w:rPr>
                <w:t>Modelo Económico</w:t>
              </w:r>
            </w:hyperlink>
          </w:p>
          <w:p w:rsidR="00E341D0" w:rsidRPr="00E341D0" w:rsidRDefault="00E341D0" w:rsidP="00E341D0">
            <w:pPr>
              <w:spacing w:after="0" w:line="240" w:lineRule="atLeast"/>
              <w:rPr>
                <w:rFonts w:ascii="Times New Roman" w:eastAsia="Times New Roman" w:hAnsi="Times New Roman" w:cs="Times New Roman"/>
                <w:color w:val="445555"/>
                <w:sz w:val="17"/>
                <w:szCs w:val="17"/>
                <w:lang w:eastAsia="es-ES"/>
              </w:rPr>
            </w:pPr>
            <w:r w:rsidRPr="00E341D0">
              <w:rPr>
                <w:rFonts w:ascii="Times New Roman" w:eastAsia="Times New Roman" w:hAnsi="Times New Roman" w:cs="Times New Roman"/>
                <w:color w:val="445555"/>
                <w:sz w:val="17"/>
                <w:szCs w:val="17"/>
                <w:lang w:eastAsia="es-ES"/>
              </w:rPr>
              <w:t xml:space="preserve">Definición. Problemática económica que se pretende resolver. Estimación del modelo a priori. Variables, definición y </w:t>
            </w:r>
            <w:proofErr w:type="spellStart"/>
            <w:r w:rsidRPr="00E341D0">
              <w:rPr>
                <w:rFonts w:ascii="Times New Roman" w:eastAsia="Times New Roman" w:hAnsi="Times New Roman" w:cs="Times New Roman"/>
                <w:color w:val="445555"/>
                <w:sz w:val="17"/>
                <w:szCs w:val="17"/>
                <w:lang w:eastAsia="es-ES"/>
              </w:rPr>
              <w:t>mag</w:t>
            </w:r>
            <w:proofErr w:type="spellEnd"/>
            <w:r w:rsidRPr="00E341D0">
              <w:rPr>
                <w:rFonts w:ascii="Times New Roman" w:eastAsia="Times New Roman" w:hAnsi="Times New Roman" w:cs="Times New Roman"/>
                <w:color w:val="445555"/>
                <w:sz w:val="17"/>
                <w:szCs w:val="17"/>
                <w:lang w:eastAsia="es-ES"/>
              </w:rPr>
              <w:t>...</w:t>
            </w:r>
          </w:p>
          <w:p w:rsidR="00E341D0" w:rsidRPr="00E341D0" w:rsidRDefault="00E341D0" w:rsidP="00E341D0">
            <w:pPr>
              <w:spacing w:after="0" w:line="240" w:lineRule="atLeast"/>
              <w:jc w:val="right"/>
              <w:rPr>
                <w:rFonts w:ascii="Times New Roman" w:eastAsia="Times New Roman" w:hAnsi="Times New Roman" w:cs="Times New Roman"/>
                <w:color w:val="445555"/>
                <w:sz w:val="17"/>
                <w:szCs w:val="17"/>
                <w:lang w:eastAsia="es-ES"/>
              </w:rPr>
            </w:pPr>
            <w:r w:rsidRPr="00E341D0">
              <w:rPr>
                <w:rFonts w:ascii="Times New Roman" w:eastAsia="Times New Roman" w:hAnsi="Times New Roman" w:cs="Times New Roman"/>
                <w:color w:val="445555"/>
                <w:sz w:val="17"/>
                <w:szCs w:val="17"/>
                <w:lang w:eastAsia="es-ES"/>
              </w:rPr>
              <w:t xml:space="preserve">Ver </w:t>
            </w:r>
            <w:proofErr w:type="spellStart"/>
            <w:r w:rsidRPr="00E341D0">
              <w:rPr>
                <w:rFonts w:ascii="Times New Roman" w:eastAsia="Times New Roman" w:hAnsi="Times New Roman" w:cs="Times New Roman"/>
                <w:color w:val="445555"/>
                <w:sz w:val="17"/>
                <w:szCs w:val="17"/>
                <w:lang w:eastAsia="es-ES"/>
              </w:rPr>
              <w:t>mas</w:t>
            </w:r>
            <w:proofErr w:type="spellEnd"/>
            <w:r w:rsidRPr="00E341D0">
              <w:rPr>
                <w:rFonts w:ascii="Times New Roman" w:eastAsia="Times New Roman" w:hAnsi="Times New Roman" w:cs="Times New Roman"/>
                <w:color w:val="445555"/>
                <w:sz w:val="17"/>
                <w:szCs w:val="17"/>
                <w:lang w:eastAsia="es-ES"/>
              </w:rPr>
              <w:t xml:space="preserve"> trabajos de </w:t>
            </w:r>
            <w:proofErr w:type="spellStart"/>
            <w:r w:rsidRPr="00E341D0">
              <w:rPr>
                <w:rFonts w:ascii="Times New Roman" w:eastAsia="Times New Roman" w:hAnsi="Times New Roman" w:cs="Times New Roman"/>
                <w:color w:val="445555"/>
                <w:sz w:val="17"/>
                <w:szCs w:val="17"/>
                <w:lang w:eastAsia="es-ES"/>
              </w:rPr>
              <w:fldChar w:fldCharType="begin"/>
            </w:r>
            <w:r w:rsidRPr="00E341D0">
              <w:rPr>
                <w:rFonts w:ascii="Times New Roman" w:eastAsia="Times New Roman" w:hAnsi="Times New Roman" w:cs="Times New Roman"/>
                <w:color w:val="445555"/>
                <w:sz w:val="17"/>
                <w:szCs w:val="17"/>
                <w:lang w:eastAsia="es-ES"/>
              </w:rPr>
              <w:instrText xml:space="preserve"> HYPERLINK "https://www.monografias.com/Economia/" </w:instrText>
            </w:r>
            <w:r w:rsidRPr="00E341D0">
              <w:rPr>
                <w:rFonts w:ascii="Times New Roman" w:eastAsia="Times New Roman" w:hAnsi="Times New Roman" w:cs="Times New Roman"/>
                <w:color w:val="445555"/>
                <w:sz w:val="17"/>
                <w:szCs w:val="17"/>
                <w:lang w:eastAsia="es-ES"/>
              </w:rPr>
              <w:fldChar w:fldCharType="separate"/>
            </w:r>
            <w:r w:rsidRPr="00E341D0">
              <w:rPr>
                <w:rFonts w:ascii="Times New Roman" w:eastAsia="Times New Roman" w:hAnsi="Times New Roman" w:cs="Times New Roman"/>
                <w:color w:val="0248B0"/>
                <w:sz w:val="17"/>
                <w:szCs w:val="17"/>
                <w:u w:val="single"/>
                <w:lang w:eastAsia="es-ES"/>
              </w:rPr>
              <w:t>Economia</w:t>
            </w:r>
            <w:proofErr w:type="spellEnd"/>
            <w:r w:rsidRPr="00E341D0">
              <w:rPr>
                <w:rFonts w:ascii="Times New Roman" w:eastAsia="Times New Roman" w:hAnsi="Times New Roman" w:cs="Times New Roman"/>
                <w:color w:val="445555"/>
                <w:sz w:val="17"/>
                <w:szCs w:val="17"/>
                <w:lang w:eastAsia="es-ES"/>
              </w:rPr>
              <w:fldChar w:fldCharType="end"/>
            </w:r>
          </w:p>
        </w:tc>
        <w:tc>
          <w:tcPr>
            <w:tcW w:w="250" w:type="pct"/>
            <w:tcBorders>
              <w:top w:val="nil"/>
              <w:left w:val="nil"/>
              <w:bottom w:val="nil"/>
              <w:right w:val="nil"/>
            </w:tcBorders>
            <w:vAlign w:val="center"/>
            <w:hideMark/>
          </w:tcPr>
          <w:p w:rsidR="00E341D0" w:rsidRPr="00E341D0" w:rsidRDefault="00E341D0" w:rsidP="00E341D0">
            <w:pPr>
              <w:spacing w:after="0" w:line="240" w:lineRule="atLeast"/>
              <w:rPr>
                <w:rFonts w:ascii="Times New Roman" w:eastAsia="Times New Roman" w:hAnsi="Times New Roman" w:cs="Times New Roman"/>
                <w:color w:val="445555"/>
                <w:sz w:val="18"/>
                <w:szCs w:val="18"/>
                <w:lang w:eastAsia="es-ES"/>
              </w:rPr>
            </w:pPr>
            <w:r w:rsidRPr="00E341D0">
              <w:rPr>
                <w:rFonts w:ascii="Times New Roman" w:eastAsia="Times New Roman" w:hAnsi="Times New Roman" w:cs="Times New Roman"/>
                <w:color w:val="445555"/>
                <w:sz w:val="18"/>
                <w:szCs w:val="18"/>
                <w:lang w:eastAsia="es-ES"/>
              </w:rPr>
              <w:t> </w:t>
            </w:r>
          </w:p>
        </w:tc>
        <w:tc>
          <w:tcPr>
            <w:tcW w:w="2500" w:type="pct"/>
            <w:hideMark/>
          </w:tcPr>
          <w:p w:rsidR="00E341D0" w:rsidRPr="00E341D0" w:rsidRDefault="00E341D0" w:rsidP="00E341D0">
            <w:pPr>
              <w:spacing w:after="0" w:line="240" w:lineRule="atLeast"/>
              <w:rPr>
                <w:rFonts w:ascii="Times New Roman" w:eastAsia="Times New Roman" w:hAnsi="Times New Roman" w:cs="Times New Roman"/>
                <w:color w:val="445555"/>
                <w:sz w:val="18"/>
                <w:szCs w:val="18"/>
                <w:lang w:eastAsia="es-ES"/>
              </w:rPr>
            </w:pPr>
          </w:p>
        </w:tc>
      </w:tr>
    </w:tbl>
    <w:p w:rsidR="00E341D0" w:rsidRPr="00E341D0" w:rsidRDefault="00E341D0" w:rsidP="00E341D0">
      <w:pPr>
        <w:pBdr>
          <w:top w:val="single" w:sz="6" w:space="2" w:color="AAAAAA"/>
          <w:left w:val="single" w:sz="6" w:space="8" w:color="FFFFCC"/>
          <w:bottom w:val="single" w:sz="6" w:space="2" w:color="AAAAAA"/>
          <w:right w:val="single" w:sz="6" w:space="8" w:color="FFFFCC"/>
        </w:pBdr>
        <w:shd w:val="clear" w:color="auto" w:fill="FFFFFF"/>
        <w:spacing w:after="150" w:line="240" w:lineRule="auto"/>
        <w:rPr>
          <w:rFonts w:ascii="Arial" w:eastAsia="Times New Roman" w:hAnsi="Arial" w:cs="Arial"/>
          <w:color w:val="445555"/>
          <w:sz w:val="18"/>
          <w:szCs w:val="18"/>
          <w:lang w:eastAsia="es-ES"/>
        </w:rPr>
      </w:pPr>
      <w:r w:rsidRPr="00E341D0">
        <w:rPr>
          <w:rFonts w:ascii="Arial" w:eastAsia="Times New Roman" w:hAnsi="Arial" w:cs="Arial"/>
          <w:color w:val="445555"/>
          <w:sz w:val="15"/>
          <w:szCs w:val="15"/>
          <w:lang w:eastAsia="es-ES"/>
        </w:rPr>
        <w:t xml:space="preserve">Nota al lector: es posible que esta página no contenga todos los componentes del trabajo original (pies de página, avanzadas formulas </w:t>
      </w:r>
      <w:proofErr w:type="spellStart"/>
      <w:r w:rsidRPr="00E341D0">
        <w:rPr>
          <w:rFonts w:ascii="Arial" w:eastAsia="Times New Roman" w:hAnsi="Arial" w:cs="Arial"/>
          <w:color w:val="445555"/>
          <w:sz w:val="15"/>
          <w:szCs w:val="15"/>
          <w:lang w:eastAsia="es-ES"/>
        </w:rPr>
        <w:t>matem</w:t>
      </w:r>
      <w:proofErr w:type="spellEnd"/>
    </w:p>
    <w:p w:rsidR="00E341D0" w:rsidRDefault="00E341D0"/>
    <w:p w:rsidR="00E341D0" w:rsidRDefault="00E341D0"/>
    <w:p w:rsidR="00E341D0" w:rsidRPr="00E341D0" w:rsidRDefault="00E341D0" w:rsidP="00E341D0">
      <w:pPr>
        <w:rPr>
          <w:b/>
          <w:bCs/>
        </w:rPr>
      </w:pPr>
      <w:r w:rsidRPr="00E341D0">
        <w:rPr>
          <w:b/>
          <w:bCs/>
        </w:rPr>
        <w:t>5. Determinación del Precio</w:t>
      </w:r>
    </w:p>
    <w:p w:rsidR="00E341D0" w:rsidRPr="00E341D0" w:rsidRDefault="00E341D0" w:rsidP="00E341D0">
      <w:r w:rsidRPr="00E341D0">
        <w:lastRenderedPageBreak/>
        <w:t>Proyecta la cantidad que ha decidido producir sobre la curva de </w:t>
      </w:r>
      <w:hyperlink r:id="rId90" w:history="1">
        <w:r w:rsidRPr="00E341D0">
          <w:rPr>
            <w:rStyle w:val="Hipervnculo"/>
          </w:rPr>
          <w:t>demanda</w:t>
        </w:r>
      </w:hyperlink>
      <w:r w:rsidRPr="00E341D0">
        <w:t> determinando de esta manera el </w:t>
      </w:r>
      <w:hyperlink r:id="rId91" w:anchor="ANTECED" w:history="1">
        <w:r w:rsidRPr="00E341D0">
          <w:rPr>
            <w:rStyle w:val="Hipervnculo"/>
          </w:rPr>
          <w:t>precio</w:t>
        </w:r>
      </w:hyperlink>
      <w:r w:rsidRPr="00E341D0">
        <w:t> al que el </w:t>
      </w:r>
      <w:hyperlink r:id="rId92" w:history="1">
        <w:r w:rsidRPr="00E341D0">
          <w:rPr>
            <w:rStyle w:val="Hipervnculo"/>
          </w:rPr>
          <w:t>mercado</w:t>
        </w:r>
      </w:hyperlink>
      <w:r w:rsidRPr="00E341D0">
        <w:t> le comprará toda su </w:t>
      </w:r>
      <w:hyperlink r:id="rId93" w:history="1">
        <w:r w:rsidRPr="00E341D0">
          <w:rPr>
            <w:rStyle w:val="Hipervnculo"/>
          </w:rPr>
          <w:t>oferta</w:t>
        </w:r>
      </w:hyperlink>
      <w:r w:rsidRPr="00E341D0">
        <w:t>.</w:t>
      </w:r>
    </w:p>
    <w:p w:rsidR="00E341D0" w:rsidRPr="00E341D0" w:rsidRDefault="00E341D0" w:rsidP="00E341D0">
      <w:r w:rsidRPr="00E341D0">
        <w:rPr>
          <w:b/>
          <w:bCs/>
          <w:noProof/>
          <w:lang w:val="en-US"/>
        </w:rPr>
        <w:drawing>
          <wp:inline distT="0" distB="0" distL="0" distR="0">
            <wp:extent cx="3448050" cy="2209800"/>
            <wp:effectExtent l="0" t="0" r="0" b="0"/>
            <wp:docPr id="24" name="Imagen 24" descr="https://www.monografias.com/trabajos39/el-monopolio/Image108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monografias.com/trabajos39/el-monopolio/Image10805.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8050" cy="2209800"/>
                    </a:xfrm>
                    <a:prstGeom prst="rect">
                      <a:avLst/>
                    </a:prstGeom>
                    <a:noFill/>
                    <a:ln>
                      <a:noFill/>
                    </a:ln>
                  </pic:spPr>
                </pic:pic>
              </a:graphicData>
            </a:graphic>
          </wp:inline>
        </w:drawing>
      </w:r>
    </w:p>
    <w:p w:rsidR="00E341D0" w:rsidRPr="00E341D0" w:rsidRDefault="00E341D0" w:rsidP="00E341D0">
      <w:r w:rsidRPr="00E341D0">
        <w:t>Por tanto, aunque el </w:t>
      </w:r>
      <w:hyperlink r:id="rId94" w:anchor="TEOORIA" w:history="1">
        <w:r w:rsidRPr="00E341D0">
          <w:rPr>
            <w:rStyle w:val="Hipervnculo"/>
          </w:rPr>
          <w:t>monopolio</w:t>
        </w:r>
      </w:hyperlink>
      <w:r w:rsidRPr="00E341D0">
        <w:t> puede fijar el precio del bien no puede obtener un beneficio infinito ya que se encuentra con la limitación de la curva de demanda. Si el monopolio fija un precio muy elevado la cantidad demandada se reduciría considerablemente. Por ejemplo, </w:t>
      </w:r>
      <w:hyperlink r:id="rId95" w:history="1">
        <w:r w:rsidRPr="00E341D0">
          <w:rPr>
            <w:rStyle w:val="Hipervnculo"/>
          </w:rPr>
          <w:t>una empresa</w:t>
        </w:r>
      </w:hyperlink>
      <w:r w:rsidRPr="00E341D0">
        <w:t> tiene el monopolio de gasolineras de una determinada región. Si sube el precio de la gasolina la gente viajará menos y si lo pone a un precio desorbitante la gente no viajará prácticamente nada.</w:t>
      </w:r>
    </w:p>
    <w:p w:rsidR="00E341D0" w:rsidRPr="00E341D0" w:rsidRDefault="00E341D0" w:rsidP="00E341D0">
      <w:pPr>
        <w:rPr>
          <w:b/>
          <w:bCs/>
        </w:rPr>
      </w:pPr>
      <w:r w:rsidRPr="00E341D0">
        <w:rPr>
          <w:b/>
          <w:bCs/>
        </w:rPr>
        <w:t>6. Beneficio obtenido por un monopolio</w:t>
      </w:r>
    </w:p>
    <w:p w:rsidR="00E341D0" w:rsidRPr="00E341D0" w:rsidRDefault="00E341D0" w:rsidP="00E341D0">
      <w:r w:rsidRPr="00E341D0">
        <w:t>Su beneficio será igual a la diferencia entre el precio y el coste medio total, multiplicada por la cantidad vendida. Es equivalente al área sombreada en el gráfico.</w:t>
      </w:r>
    </w:p>
    <w:p w:rsidR="00E341D0" w:rsidRPr="00E341D0" w:rsidRDefault="00E341D0" w:rsidP="00E341D0">
      <w:r w:rsidRPr="00E341D0">
        <w:rPr>
          <w:noProof/>
          <w:lang w:val="en-US"/>
        </w:rPr>
        <w:drawing>
          <wp:inline distT="0" distB="0" distL="0" distR="0">
            <wp:extent cx="3429000" cy="2276475"/>
            <wp:effectExtent l="0" t="0" r="0" b="9525"/>
            <wp:docPr id="23" name="Imagen 23" descr="https://www.monografias.com/trabajos39/el-monopolio/Image108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monografias.com/trabajos39/el-monopolio/Image1080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0" cy="2276475"/>
                    </a:xfrm>
                    <a:prstGeom prst="rect">
                      <a:avLst/>
                    </a:prstGeom>
                    <a:noFill/>
                    <a:ln>
                      <a:noFill/>
                    </a:ln>
                  </pic:spPr>
                </pic:pic>
              </a:graphicData>
            </a:graphic>
          </wp:inline>
        </w:drawing>
      </w:r>
    </w:p>
    <w:p w:rsidR="00E341D0" w:rsidRPr="00E341D0" w:rsidRDefault="00E341D0" w:rsidP="00E341D0">
      <w:r w:rsidRPr="00E341D0">
        <w:t>Mientras que en el mercado perfectamente competitivo el beneficio desaparece a largo plazo, el monopolio es capaz de obtener beneficio a largo plazo ya que no se da el </w:t>
      </w:r>
      <w:hyperlink r:id="rId96" w:history="1">
        <w:r w:rsidRPr="00E341D0">
          <w:rPr>
            <w:rStyle w:val="Hipervnculo"/>
          </w:rPr>
          <w:t>juego</w:t>
        </w:r>
      </w:hyperlink>
      <w:r w:rsidRPr="00E341D0">
        <w:t> de entrada y salida de </w:t>
      </w:r>
      <w:hyperlink r:id="rId97" w:history="1">
        <w:r w:rsidRPr="00E341D0">
          <w:rPr>
            <w:rStyle w:val="Hipervnculo"/>
          </w:rPr>
          <w:t>empresas</w:t>
        </w:r>
      </w:hyperlink>
      <w:r w:rsidRPr="00E341D0">
        <w:t> que es el que determina ese beneficio nulo.</w:t>
      </w:r>
    </w:p>
    <w:p w:rsidR="00E341D0" w:rsidRPr="00E341D0" w:rsidRDefault="00E341D0" w:rsidP="00E341D0">
      <w:pPr>
        <w:rPr>
          <w:b/>
          <w:bCs/>
        </w:rPr>
      </w:pPr>
      <w:r w:rsidRPr="00E341D0">
        <w:rPr>
          <w:b/>
          <w:bCs/>
        </w:rPr>
        <w:t>7. ¿Maximiza el monopolio el beneficio de la </w:t>
      </w:r>
      <w:hyperlink r:id="rId98" w:history="1">
        <w:r w:rsidRPr="00E341D0">
          <w:rPr>
            <w:rStyle w:val="Hipervnculo"/>
            <w:b/>
            <w:bCs/>
          </w:rPr>
          <w:t>sociedad</w:t>
        </w:r>
      </w:hyperlink>
      <w:r w:rsidRPr="00E341D0">
        <w:rPr>
          <w:b/>
          <w:bCs/>
        </w:rPr>
        <w:t>?</w:t>
      </w:r>
    </w:p>
    <w:p w:rsidR="00E341D0" w:rsidRPr="00E341D0" w:rsidRDefault="00E341D0" w:rsidP="00E341D0">
      <w:r w:rsidRPr="00E341D0">
        <w:lastRenderedPageBreak/>
        <w:t>El mercado competitivo maximiza el beneficio de la sociedad en el punto de </w:t>
      </w:r>
      <w:hyperlink r:id="rId99" w:history="1">
        <w:r w:rsidRPr="00E341D0">
          <w:rPr>
            <w:rStyle w:val="Hipervnculo"/>
          </w:rPr>
          <w:t>equilibrio</w:t>
        </w:r>
      </w:hyperlink>
      <w:r w:rsidRPr="00E341D0">
        <w:t>. El dicho punto el </w:t>
      </w:r>
      <w:hyperlink r:id="rId100" w:history="1">
        <w:r w:rsidRPr="00E341D0">
          <w:rPr>
            <w:rStyle w:val="Hipervnculo"/>
          </w:rPr>
          <w:t>valor</w:t>
        </w:r>
      </w:hyperlink>
      <w:r w:rsidRPr="00E341D0">
        <w:t> que otorga al bien el último comprador (representado por la curva de demanda) es igual al coste que tiene para el último vendedor (curva de oferta).</w:t>
      </w:r>
    </w:p>
    <w:p w:rsidR="00E341D0" w:rsidRPr="00E341D0" w:rsidRDefault="00E341D0" w:rsidP="00E341D0">
      <w:r w:rsidRPr="00E341D0">
        <w:t>En el monopolio, en el </w:t>
      </w:r>
      <w:hyperlink r:id="rId101" w:history="1">
        <w:r w:rsidRPr="00E341D0">
          <w:rPr>
            <w:rStyle w:val="Hipervnculo"/>
          </w:rPr>
          <w:t>punto de equilibrio</w:t>
        </w:r>
      </w:hyperlink>
      <w:r w:rsidRPr="00E341D0">
        <w:t> (punto de corte de la curva de ingreso marginal y del coste marginal) la curva de demanda (representa el valor para el comprador) es superior a la curva de coste marginal (coste para el productor). Es decir, que el beneficio que obtiene el comprador es mayor que el coste que tiene para el productor, luego el beneficio de la sociedad aumentaría si aumentase la cantidad ofertada por el monopolio hasta el punto de corte de la curva de demanda y la curva de coste marginal. Esto no le interesa al monopolio ya que a partir del punto de corte de las curvas de ingreso marginal y de coste marginal, incrementos adicionales de actividad reducen su beneficio particular. En definitiva, el monopolio, tratando de maximizar su beneficio particular, se sitúa en un nivel de actividad inferior a aquél que maximizaría el beneficio global de la sociedad. Esta pérdida de beneficio es justamente el coste que tiene para la sociedad la existencia de un monopolio.</w:t>
      </w:r>
    </w:p>
    <w:p w:rsidR="00E341D0" w:rsidRPr="00E341D0" w:rsidRDefault="00E341D0" w:rsidP="00E341D0">
      <w:r w:rsidRPr="00E341D0">
        <w:t>Por otra parte, el precio que fija un monopolio es superior al que fijaría un mercado perfectamente competitivo. En el mercado competitivo el precio es igual al coste marginal, mientras que en el mercado monopolista el precio (determinado por la curva de demanda) es superior. Este elevado precio no implica ser un menor beneficio para la sociedad en su conjunto, lo que sí implica es una transferencia de beneficios de los compradores a favor del monopolio. El coste social que conlleva un monopolio mueve a los gobiernos a actuar para tratar de limitarlos, haciendo lo siguiente:</w:t>
      </w:r>
    </w:p>
    <w:p w:rsidR="00E341D0" w:rsidRPr="00E341D0" w:rsidRDefault="00E341D0" w:rsidP="00E341D0">
      <w:r w:rsidRPr="00E341D0">
        <w:t>a) Regulando las condiciones en las que pueden actuar los monopolios: por ejemplo fijando las tarifas, exigiendo un nivel de </w:t>
      </w:r>
      <w:hyperlink r:id="rId102" w:history="1">
        <w:r w:rsidRPr="00E341D0">
          <w:rPr>
            <w:rStyle w:val="Hipervnculo"/>
          </w:rPr>
          <w:t>calidad</w:t>
        </w:r>
      </w:hyperlink>
      <w:r w:rsidRPr="00E341D0">
        <w:t> de </w:t>
      </w:r>
      <w:hyperlink r:id="rId103" w:history="1">
        <w:r w:rsidRPr="00E341D0">
          <w:rPr>
            <w:rStyle w:val="Hipervnculo"/>
          </w:rPr>
          <w:t>servicios</w:t>
        </w:r>
      </w:hyperlink>
      <w:r w:rsidRPr="00E341D0">
        <w:t>, etc. </w:t>
      </w:r>
      <w:hyperlink r:id="rId104" w:history="1">
        <w:r w:rsidRPr="00E341D0">
          <w:rPr>
            <w:rStyle w:val="Hipervnculo"/>
          </w:rPr>
          <w:t>El Estado</w:t>
        </w:r>
      </w:hyperlink>
      <w:r w:rsidRPr="00E341D0">
        <w:t> trata de esta manera de proteger al </w:t>
      </w:r>
      <w:hyperlink r:id="rId105" w:anchor="aspe" w:history="1">
        <w:r w:rsidRPr="00E341D0">
          <w:rPr>
            <w:rStyle w:val="Hipervnculo"/>
          </w:rPr>
          <w:t>consumidor</w:t>
        </w:r>
      </w:hyperlink>
      <w:r w:rsidRPr="00E341D0">
        <w:t>.</w:t>
      </w:r>
    </w:p>
    <w:p w:rsidR="00E341D0" w:rsidRPr="00E341D0" w:rsidRDefault="00E341D0" w:rsidP="00E341D0">
      <w:r w:rsidRPr="00E341D0">
        <w:t>b) Tratando de romper la situación de monopolio: permitiendo el acceso al mercado de nuevos competidores (otorgando licencias en sectores regulados), obligando a las empresas monopolísticas a realizar desinversiones para disminuir su </w:t>
      </w:r>
      <w:hyperlink r:id="rId106" w:history="1">
        <w:r w:rsidRPr="00E341D0">
          <w:rPr>
            <w:rStyle w:val="Hipervnculo"/>
          </w:rPr>
          <w:t>control</w:t>
        </w:r>
      </w:hyperlink>
      <w:r w:rsidRPr="00E341D0">
        <w:t> del mercado, fijando </w:t>
      </w:r>
      <w:hyperlink r:id="rId107" w:history="1">
        <w:r w:rsidRPr="00E341D0">
          <w:rPr>
            <w:rStyle w:val="Hipervnculo"/>
          </w:rPr>
          <w:t>límites</w:t>
        </w:r>
      </w:hyperlink>
      <w:r w:rsidRPr="00E341D0">
        <w:t> máximos de cuota de mercado que una </w:t>
      </w:r>
      <w:hyperlink r:id="rId108" w:history="1">
        <w:r w:rsidRPr="00E341D0">
          <w:rPr>
            <w:rStyle w:val="Hipervnculo"/>
          </w:rPr>
          <w:t>empresa</w:t>
        </w:r>
      </w:hyperlink>
      <w:r w:rsidRPr="00E341D0">
        <w:t> puede controlar, prohibiendo determinadas </w:t>
      </w:r>
      <w:hyperlink r:id="rId109" w:history="1">
        <w:r w:rsidRPr="00E341D0">
          <w:rPr>
            <w:rStyle w:val="Hipervnculo"/>
          </w:rPr>
          <w:t>operaciones</w:t>
        </w:r>
      </w:hyperlink>
      <w:r w:rsidRPr="00E341D0">
        <w:t> de concentración empresarial, etc.</w:t>
      </w:r>
    </w:p>
    <w:p w:rsidR="00E341D0" w:rsidRPr="00E341D0" w:rsidRDefault="00E341D0" w:rsidP="00E341D0">
      <w:r w:rsidRPr="00E341D0">
        <w:t>c) Nacionalizando algunos monopolios para que sea el </w:t>
      </w:r>
      <w:hyperlink r:id="rId110" w:history="1">
        <w:r w:rsidRPr="00E341D0">
          <w:rPr>
            <w:rStyle w:val="Hipervnculo"/>
          </w:rPr>
          <w:t>Estado</w:t>
        </w:r>
      </w:hyperlink>
      <w:r w:rsidRPr="00E341D0">
        <w:t> quien los gestione en condiciones más favorables para los consumidores.</w:t>
      </w:r>
    </w:p>
    <w:p w:rsidR="00E341D0" w:rsidRPr="00E341D0" w:rsidRDefault="00E341D0" w:rsidP="00E341D0">
      <w:pPr>
        <w:rPr>
          <w:b/>
          <w:bCs/>
        </w:rPr>
      </w:pPr>
      <w:r w:rsidRPr="00E341D0">
        <w:rPr>
          <w:b/>
          <w:bCs/>
        </w:rPr>
        <w:t>8. </w:t>
      </w:r>
      <w:hyperlink r:id="rId111" w:history="1">
        <w:r w:rsidRPr="00E341D0">
          <w:rPr>
            <w:rStyle w:val="Hipervnculo"/>
            <w:b/>
            <w:bCs/>
          </w:rPr>
          <w:t>Discriminación</w:t>
        </w:r>
      </w:hyperlink>
      <w:r w:rsidRPr="00E341D0">
        <w:rPr>
          <w:b/>
          <w:bCs/>
        </w:rPr>
        <w:t> de precios</w:t>
      </w:r>
    </w:p>
    <w:p w:rsidR="00E341D0" w:rsidRPr="00E341D0" w:rsidRDefault="00E341D0" w:rsidP="00E341D0">
      <w:r w:rsidRPr="00E341D0">
        <w:t>Algunos monopolios tratan de aplicar una </w:t>
      </w:r>
      <w:hyperlink r:id="rId112" w:history="1">
        <w:r w:rsidRPr="00E341D0">
          <w:rPr>
            <w:rStyle w:val="Hipervnculo"/>
          </w:rPr>
          <w:t>política</w:t>
        </w:r>
      </w:hyperlink>
      <w:r w:rsidRPr="00E341D0">
        <w:t> de </w:t>
      </w:r>
      <w:hyperlink r:id="rId113" w:history="1">
        <w:r w:rsidRPr="00E341D0">
          <w:rPr>
            <w:rStyle w:val="Hipervnculo"/>
          </w:rPr>
          <w:t>discriminación</w:t>
        </w:r>
      </w:hyperlink>
      <w:r w:rsidRPr="00E341D0">
        <w:t> de </w:t>
      </w:r>
      <w:hyperlink r:id="rId114" w:anchor="ANTECED" w:history="1">
        <w:r w:rsidRPr="00E341D0">
          <w:rPr>
            <w:rStyle w:val="Hipervnculo"/>
          </w:rPr>
          <w:t>precios</w:t>
        </w:r>
      </w:hyperlink>
      <w:r w:rsidRPr="00E341D0">
        <w:t> que consiste en vender el </w:t>
      </w:r>
      <w:hyperlink r:id="rId115" w:history="1">
        <w:r w:rsidRPr="00E341D0">
          <w:rPr>
            <w:rStyle w:val="Hipervnculo"/>
          </w:rPr>
          <w:t>producto</w:t>
        </w:r>
      </w:hyperlink>
      <w:r w:rsidRPr="00E341D0">
        <w:t> a distinto precio en </w:t>
      </w:r>
      <w:hyperlink r:id="rId116" w:history="1">
        <w:r w:rsidRPr="00E341D0">
          <w:rPr>
            <w:rStyle w:val="Hipervnculo"/>
          </w:rPr>
          <w:t>función</w:t>
        </w:r>
      </w:hyperlink>
      <w:r w:rsidRPr="00E341D0">
        <w:t> del tipo de consumidor. Se trata de venderlo más caro a aquel tipo de consumidor que valore más el bien y que por tanto esté dispuesto a pagar un precio más elevado, y venderlo más barato a aquellos otros que lo valoren menos o que tengan menos </w:t>
      </w:r>
      <w:hyperlink r:id="rId117" w:history="1">
        <w:r w:rsidRPr="00E341D0">
          <w:rPr>
            <w:rStyle w:val="Hipervnculo"/>
          </w:rPr>
          <w:t>recursos</w:t>
        </w:r>
      </w:hyperlink>
      <w:r w:rsidRPr="00E341D0">
        <w:t> y que estén dispuestos a pagar menos por el bien.</w:t>
      </w:r>
    </w:p>
    <w:p w:rsidR="00E341D0" w:rsidRPr="00E341D0" w:rsidRDefault="00E341D0" w:rsidP="00E341D0">
      <w:r w:rsidRPr="00E341D0">
        <w:t>El monopolio trata de diferenciar dentro de los potenciales compradores distintos subgrupos en función del posible valor que puedan darle al bien .Si </w:t>
      </w:r>
      <w:hyperlink r:id="rId118" w:history="1">
        <w:r w:rsidRPr="00E341D0">
          <w:rPr>
            <w:rStyle w:val="Hipervnculo"/>
          </w:rPr>
          <w:t>la empresa</w:t>
        </w:r>
      </w:hyperlink>
      <w:r w:rsidRPr="00E341D0">
        <w:t xml:space="preserve"> no realiza discriminación de precios tendrá que venderlo el producto a todos los potenciales compradores al mismo </w:t>
      </w:r>
      <w:r w:rsidRPr="00E341D0">
        <w:lastRenderedPageBreak/>
        <w:t>precio. Si el precio es elevado el monopolio perderá las </w:t>
      </w:r>
      <w:hyperlink r:id="rId119" w:history="1">
        <w:r w:rsidRPr="00E341D0">
          <w:rPr>
            <w:rStyle w:val="Hipervnculo"/>
          </w:rPr>
          <w:t>ventas</w:t>
        </w:r>
      </w:hyperlink>
      <w:r w:rsidRPr="00E341D0">
        <w:t> a aquellos potenciales compradores que menos valoren el bien, mientras que si el precio es bajo el monopolio perderá los </w:t>
      </w:r>
      <w:hyperlink r:id="rId120" w:history="1">
        <w:r w:rsidRPr="00E341D0">
          <w:rPr>
            <w:rStyle w:val="Hipervnculo"/>
          </w:rPr>
          <w:t>ingresos</w:t>
        </w:r>
      </w:hyperlink>
      <w:r w:rsidRPr="00E341D0">
        <w:t> adicionales de aquellos potenciales compradores que estaban dispuestos a pagar más. Por tanto, si el monopolio pudiera discriminar en precio conseguiría aumentar su beneficio. Hacer discriminación de precio no resulta fácil, para ello es necesario diferenciar claramente a los distintos </w:t>
      </w:r>
      <w:hyperlink r:id="rId121" w:history="1">
        <w:r w:rsidRPr="00E341D0">
          <w:rPr>
            <w:rStyle w:val="Hipervnculo"/>
          </w:rPr>
          <w:t>grupos</w:t>
        </w:r>
      </w:hyperlink>
      <w:r w:rsidRPr="00E341D0">
        <w:t> de potenciales compradores y establecer un </w:t>
      </w:r>
      <w:hyperlink r:id="rId122" w:history="1">
        <w:r w:rsidRPr="00E341D0">
          <w:rPr>
            <w:rStyle w:val="Hipervnculo"/>
          </w:rPr>
          <w:t>sistema</w:t>
        </w:r>
      </w:hyperlink>
      <w:r w:rsidRPr="00E341D0">
        <w:t> de precios en el que no haya trasvases (es decir, que aquellas personas que estén dispuestas a pagar más no adquieran el bien al precio más bajo). Un ejemplo de discriminación de precios puede ser el fijado por una compañía de </w:t>
      </w:r>
      <w:hyperlink r:id="rId123" w:history="1">
        <w:r w:rsidRPr="00E341D0">
          <w:rPr>
            <w:rStyle w:val="Hipervnculo"/>
          </w:rPr>
          <w:t>agua</w:t>
        </w:r>
      </w:hyperlink>
      <w:r w:rsidRPr="00E341D0">
        <w:t> que vende el m3 de agua a un precio relativamente moderado hasta un determinado </w:t>
      </w:r>
      <w:hyperlink r:id="rId124" w:history="1">
        <w:r w:rsidRPr="00E341D0">
          <w:rPr>
            <w:rStyle w:val="Hipervnculo"/>
          </w:rPr>
          <w:t>volumen</w:t>
        </w:r>
      </w:hyperlink>
      <w:r w:rsidRPr="00E341D0">
        <w:t> (aquel que representa el </w:t>
      </w:r>
      <w:hyperlink r:id="rId125" w:history="1">
        <w:r w:rsidRPr="00E341D0">
          <w:rPr>
            <w:rStyle w:val="Hipervnculo"/>
          </w:rPr>
          <w:t>consumo</w:t>
        </w:r>
      </w:hyperlink>
      <w:r w:rsidRPr="00E341D0">
        <w:t> medio de una </w:t>
      </w:r>
      <w:hyperlink r:id="rId126" w:history="1">
        <w:r w:rsidRPr="00E341D0">
          <w:rPr>
            <w:rStyle w:val="Hipervnculo"/>
          </w:rPr>
          <w:t>familia</w:t>
        </w:r>
      </w:hyperlink>
      <w:r w:rsidRPr="00E341D0">
        <w:t>) y a un precio mucho más elevado para el consumo que supere dicho nivel (consumo más de "lujo", destinado probablemente al riego de jardines, piscinas, etc.) En un mercado competitivo no es posible la discriminación de precios ya que éste viene fijado por el mercado. Si la empresa sube sus precios a un determinado colectivo de compradores, estos adquirirán el bien de la </w:t>
      </w:r>
      <w:hyperlink r:id="rId127" w:history="1">
        <w:r w:rsidRPr="00E341D0">
          <w:rPr>
            <w:rStyle w:val="Hipervnculo"/>
          </w:rPr>
          <w:t>competencia</w:t>
        </w:r>
      </w:hyperlink>
      <w:r w:rsidRPr="00E341D0">
        <w:t>.</w:t>
      </w:r>
    </w:p>
    <w:p w:rsidR="00E341D0" w:rsidRPr="00E341D0" w:rsidRDefault="00E341D0" w:rsidP="00E341D0">
      <w:pPr>
        <w:rPr>
          <w:b/>
          <w:bCs/>
        </w:rPr>
      </w:pPr>
      <w:r w:rsidRPr="00E341D0">
        <w:rPr>
          <w:b/>
          <w:bCs/>
        </w:rPr>
        <w:t>9. Caso Práctico</w:t>
      </w:r>
    </w:p>
    <w:p w:rsidR="00E341D0" w:rsidRPr="00E341D0" w:rsidRDefault="00E341D0" w:rsidP="00E341D0">
      <w:r w:rsidRPr="00E341D0">
        <w:t>Debido a que en un monopolio sólo hay una empresa, la curva de demanda de la empresa es la curva de demanda del mercado. En este caso pondremos de ejemplo a una peluquería. La peluquería de Natalia, la única proveedora de cortes de cabello en una pequeña localidad. El gráfico </w:t>
      </w:r>
      <w:hyperlink r:id="rId128" w:history="1">
        <w:r w:rsidRPr="00E341D0">
          <w:rPr>
            <w:rStyle w:val="Hipervnculo"/>
          </w:rPr>
          <w:t>muestra</w:t>
        </w:r>
      </w:hyperlink>
      <w:r w:rsidRPr="00E341D0">
        <w:t> la demanda a la que se enfrenta Natalia. A un precio de S/.20, nadie desea cortarse el cabello. Cuando más bajo sea el precio, más cortes de cabello por hora puede vender Natalia .Por ejemplo, a S/.12, los consumidores demandan cuatro cortes por hora.</w:t>
      </w:r>
    </w:p>
    <w:p w:rsidR="00E341D0" w:rsidRPr="00E341D0" w:rsidRDefault="00E341D0" w:rsidP="00E341D0">
      <w:r w:rsidRPr="00E341D0">
        <w:rPr>
          <w:b/>
          <w:bCs/>
        </w:rPr>
        <w:t>Gráfica 1:</w:t>
      </w:r>
    </w:p>
    <w:p w:rsidR="00E341D0" w:rsidRPr="00E341D0" w:rsidRDefault="00E341D0" w:rsidP="00E341D0">
      <w:r w:rsidRPr="00E341D0">
        <w:rPr>
          <w:b/>
          <w:bCs/>
          <w:noProof/>
          <w:lang w:val="en-US"/>
        </w:rPr>
        <w:drawing>
          <wp:inline distT="0" distB="0" distL="0" distR="0">
            <wp:extent cx="3524250" cy="2733675"/>
            <wp:effectExtent l="0" t="0" r="0" b="9525"/>
            <wp:docPr id="22" name="Imagen 22" descr="https://www.monografias.com/trabajos39/el-monopolio/Image108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monografias.com/trabajos39/el-monopolio/Image10807.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524250" cy="2733675"/>
                    </a:xfrm>
                    <a:prstGeom prst="rect">
                      <a:avLst/>
                    </a:prstGeom>
                    <a:noFill/>
                    <a:ln>
                      <a:noFill/>
                    </a:ln>
                  </pic:spPr>
                </pic:pic>
              </a:graphicData>
            </a:graphic>
          </wp:inline>
        </w:drawing>
      </w:r>
    </w:p>
    <w:p w:rsidR="00E341D0" w:rsidRPr="00E341D0" w:rsidRDefault="00E341D0" w:rsidP="00E341D0">
      <w:r w:rsidRPr="00E341D0">
        <w:rPr>
          <w:b/>
          <w:bCs/>
        </w:rPr>
        <w:t>Tabla 1:</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4A0" w:firstRow="1" w:lastRow="0" w:firstColumn="1" w:lastColumn="0" w:noHBand="0" w:noVBand="1"/>
      </w:tblPr>
      <w:tblGrid>
        <w:gridCol w:w="2148"/>
        <w:gridCol w:w="2148"/>
        <w:gridCol w:w="2149"/>
        <w:gridCol w:w="2149"/>
      </w:tblGrid>
      <w:tr w:rsidR="00E341D0" w:rsidRPr="00E341D0" w:rsidTr="00E341D0">
        <w:trPr>
          <w:tblCellSpacing w:w="0" w:type="dxa"/>
        </w:trPr>
        <w:tc>
          <w:tcPr>
            <w:tcW w:w="125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rPr>
                <w:b/>
                <w:bCs/>
              </w:rPr>
              <w:t>Precio</w:t>
            </w:r>
          </w:p>
          <w:p w:rsidR="00E341D0" w:rsidRPr="00E341D0" w:rsidRDefault="00E341D0" w:rsidP="00E341D0">
            <w:r w:rsidRPr="00E341D0">
              <w:rPr>
                <w:b/>
                <w:bCs/>
              </w:rPr>
              <w:lastRenderedPageBreak/>
              <w:t>(P)</w:t>
            </w:r>
          </w:p>
          <w:p w:rsidR="00966CAC" w:rsidRPr="00E341D0" w:rsidRDefault="00E341D0" w:rsidP="00E341D0">
            <w:r w:rsidRPr="00E341D0">
              <w:rPr>
                <w:b/>
                <w:bCs/>
              </w:rPr>
              <w:t>( S/. por corte de cabello)</w:t>
            </w:r>
          </w:p>
        </w:tc>
        <w:tc>
          <w:tcPr>
            <w:tcW w:w="125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rPr>
                <w:b/>
                <w:bCs/>
              </w:rPr>
              <w:lastRenderedPageBreak/>
              <w:t>Cantidad demandada</w:t>
            </w:r>
          </w:p>
          <w:p w:rsidR="00E341D0" w:rsidRPr="00E341D0" w:rsidRDefault="00E341D0" w:rsidP="00E341D0">
            <w:r w:rsidRPr="00E341D0">
              <w:rPr>
                <w:b/>
                <w:bCs/>
              </w:rPr>
              <w:lastRenderedPageBreak/>
              <w:t>(Q)</w:t>
            </w:r>
          </w:p>
          <w:p w:rsidR="00966CAC" w:rsidRPr="00E341D0" w:rsidRDefault="00E341D0" w:rsidP="00E341D0">
            <w:r w:rsidRPr="00E341D0">
              <w:rPr>
                <w:b/>
                <w:bCs/>
              </w:rPr>
              <w:t>( Corte de cabello por hora)</w:t>
            </w:r>
          </w:p>
        </w:tc>
        <w:tc>
          <w:tcPr>
            <w:tcW w:w="125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rPr>
                <w:b/>
                <w:bCs/>
              </w:rPr>
              <w:lastRenderedPageBreak/>
              <w:t>Ingreso Total</w:t>
            </w:r>
          </w:p>
          <w:p w:rsidR="00966CAC" w:rsidRPr="00E341D0" w:rsidRDefault="00E341D0" w:rsidP="00E341D0">
            <w:r w:rsidRPr="00E341D0">
              <w:rPr>
                <w:b/>
                <w:bCs/>
              </w:rPr>
              <w:lastRenderedPageBreak/>
              <w:t>(IT =</w:t>
            </w:r>
            <w:proofErr w:type="spellStart"/>
            <w:r w:rsidRPr="00E341D0">
              <w:rPr>
                <w:b/>
                <w:bCs/>
              </w:rPr>
              <w:t>PxQ</w:t>
            </w:r>
            <w:proofErr w:type="spellEnd"/>
            <w:r w:rsidRPr="00E341D0">
              <w:rPr>
                <w:b/>
                <w:bCs/>
              </w:rPr>
              <w:t>)</w:t>
            </w:r>
          </w:p>
        </w:tc>
        <w:tc>
          <w:tcPr>
            <w:tcW w:w="125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rPr>
                <w:b/>
                <w:bCs/>
              </w:rPr>
              <w:lastRenderedPageBreak/>
              <w:t>Ingreso Marginal</w:t>
            </w:r>
          </w:p>
          <w:p w:rsidR="00966CAC" w:rsidRPr="00E341D0" w:rsidRDefault="00E341D0" w:rsidP="00E341D0">
            <w:r w:rsidRPr="00E341D0">
              <w:rPr>
                <w:b/>
                <w:bCs/>
              </w:rPr>
              <w:t xml:space="preserve">(S/. por corte de </w:t>
            </w:r>
            <w:r w:rsidRPr="00E341D0">
              <w:rPr>
                <w:b/>
                <w:bCs/>
              </w:rPr>
              <w:lastRenderedPageBreak/>
              <w:t>cabello adicional)</w:t>
            </w:r>
          </w:p>
        </w:tc>
      </w:tr>
      <w:tr w:rsidR="00E341D0" w:rsidRPr="00E341D0" w:rsidTr="00E341D0">
        <w:trPr>
          <w:tblCellSpacing w:w="0" w:type="dxa"/>
        </w:trPr>
        <w:tc>
          <w:tcPr>
            <w:tcW w:w="125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lastRenderedPageBreak/>
              <w:t>20</w:t>
            </w:r>
          </w:p>
          <w:p w:rsidR="00E341D0" w:rsidRPr="00E341D0" w:rsidRDefault="00E341D0" w:rsidP="00E341D0">
            <w:r w:rsidRPr="00E341D0">
              <w:t>18</w:t>
            </w:r>
          </w:p>
          <w:p w:rsidR="00E341D0" w:rsidRPr="00E341D0" w:rsidRDefault="00E341D0" w:rsidP="00E341D0">
            <w:r w:rsidRPr="00E341D0">
              <w:t>16</w:t>
            </w:r>
          </w:p>
          <w:p w:rsidR="00E341D0" w:rsidRPr="00E341D0" w:rsidRDefault="00E341D0" w:rsidP="00E341D0">
            <w:r w:rsidRPr="00E341D0">
              <w:t>14</w:t>
            </w:r>
          </w:p>
          <w:p w:rsidR="00E341D0" w:rsidRPr="00E341D0" w:rsidRDefault="00E341D0" w:rsidP="00E341D0">
            <w:r w:rsidRPr="00E341D0">
              <w:t>12</w:t>
            </w:r>
          </w:p>
          <w:p w:rsidR="00966CAC" w:rsidRPr="00E341D0" w:rsidRDefault="00E341D0" w:rsidP="00E341D0">
            <w:r w:rsidRPr="00E341D0">
              <w:t>10</w:t>
            </w:r>
          </w:p>
        </w:tc>
        <w:tc>
          <w:tcPr>
            <w:tcW w:w="125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t>0</w:t>
            </w:r>
          </w:p>
          <w:p w:rsidR="00E341D0" w:rsidRPr="00E341D0" w:rsidRDefault="00E341D0" w:rsidP="00E341D0">
            <w:r w:rsidRPr="00E341D0">
              <w:t>1</w:t>
            </w:r>
          </w:p>
          <w:p w:rsidR="00E341D0" w:rsidRPr="00E341D0" w:rsidRDefault="00E341D0" w:rsidP="00E341D0">
            <w:r w:rsidRPr="00E341D0">
              <w:t>2</w:t>
            </w:r>
          </w:p>
          <w:p w:rsidR="00E341D0" w:rsidRPr="00E341D0" w:rsidRDefault="00E341D0" w:rsidP="00E341D0">
            <w:r w:rsidRPr="00E341D0">
              <w:t>3</w:t>
            </w:r>
          </w:p>
          <w:p w:rsidR="00E341D0" w:rsidRPr="00E341D0" w:rsidRDefault="00E341D0" w:rsidP="00E341D0">
            <w:r w:rsidRPr="00E341D0">
              <w:t>4</w:t>
            </w:r>
          </w:p>
          <w:p w:rsidR="00966CAC" w:rsidRPr="00E341D0" w:rsidRDefault="00E341D0" w:rsidP="00E341D0">
            <w:r w:rsidRPr="00E341D0">
              <w:t>5</w:t>
            </w:r>
          </w:p>
        </w:tc>
        <w:tc>
          <w:tcPr>
            <w:tcW w:w="125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t>0</w:t>
            </w:r>
          </w:p>
          <w:p w:rsidR="00E341D0" w:rsidRPr="00E341D0" w:rsidRDefault="00E341D0" w:rsidP="00E341D0">
            <w:r w:rsidRPr="00E341D0">
              <w:t>18</w:t>
            </w:r>
          </w:p>
          <w:p w:rsidR="00E341D0" w:rsidRPr="00E341D0" w:rsidRDefault="00E341D0" w:rsidP="00E341D0">
            <w:r w:rsidRPr="00E341D0">
              <w:t>32</w:t>
            </w:r>
          </w:p>
          <w:p w:rsidR="00E341D0" w:rsidRPr="00E341D0" w:rsidRDefault="00E341D0" w:rsidP="00E341D0">
            <w:r w:rsidRPr="00E341D0">
              <w:t>42</w:t>
            </w:r>
          </w:p>
          <w:p w:rsidR="00E341D0" w:rsidRPr="00E341D0" w:rsidRDefault="00E341D0" w:rsidP="00E341D0">
            <w:r w:rsidRPr="00E341D0">
              <w:t>48</w:t>
            </w:r>
          </w:p>
          <w:p w:rsidR="00966CAC" w:rsidRPr="00E341D0" w:rsidRDefault="00E341D0" w:rsidP="00E341D0">
            <w:r w:rsidRPr="00E341D0">
              <w:t>50</w:t>
            </w:r>
          </w:p>
        </w:tc>
        <w:tc>
          <w:tcPr>
            <w:tcW w:w="125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t>18</w:t>
            </w:r>
          </w:p>
          <w:p w:rsidR="00E341D0" w:rsidRPr="00E341D0" w:rsidRDefault="00E341D0" w:rsidP="00E341D0">
            <w:r w:rsidRPr="00E341D0">
              <w:t>14</w:t>
            </w:r>
          </w:p>
          <w:p w:rsidR="00E341D0" w:rsidRPr="00E341D0" w:rsidRDefault="00E341D0" w:rsidP="00E341D0">
            <w:r w:rsidRPr="00E341D0">
              <w:t>10</w:t>
            </w:r>
          </w:p>
          <w:p w:rsidR="00E341D0" w:rsidRPr="00E341D0" w:rsidRDefault="00E341D0" w:rsidP="00E341D0">
            <w:r w:rsidRPr="00E341D0">
              <w:t>6</w:t>
            </w:r>
          </w:p>
          <w:p w:rsidR="00966CAC" w:rsidRPr="00E341D0" w:rsidRDefault="00E341D0" w:rsidP="00E341D0">
            <w:r w:rsidRPr="00E341D0">
              <w:t>2</w:t>
            </w:r>
          </w:p>
        </w:tc>
      </w:tr>
    </w:tbl>
    <w:p w:rsidR="00E341D0" w:rsidRPr="00E341D0" w:rsidRDefault="00E341D0" w:rsidP="00E341D0">
      <w:r w:rsidRPr="00E341D0">
        <w:t>El ingreso total (IT) es el precio (P) multiplicado por la cantidad vendida (Q). Por ejemplo, Natalia vende tras cortes de cabello a S/. 14 cada uno, por lo que el ingreso total es S/. 42. El ingreso marginal (IM) es el </w:t>
      </w:r>
      <w:hyperlink r:id="rId129" w:history="1">
        <w:r w:rsidRPr="00E341D0">
          <w:rPr>
            <w:rStyle w:val="Hipervnculo"/>
          </w:rPr>
          <w:t>cambio</w:t>
        </w:r>
      </w:hyperlink>
      <w:r w:rsidRPr="00E341D0">
        <w:t> en el ingreso total (IT) que resulta del aumento de una unidad en la cantidad vendida. Por ejemplo, si el precio baja de S/.16 a S/.14, la cantidad vendida aumenta de dos a tres cortes de cabello. El ingreso total se eleva de S/. 32 a S/.42 por lo que el cambio en el ingreso total es S/. 10.</w:t>
      </w:r>
    </w:p>
    <w:p w:rsidR="00E341D0" w:rsidRPr="00E341D0" w:rsidRDefault="00E341D0" w:rsidP="00E341D0">
      <w:r w:rsidRPr="00E341D0">
        <w:t>Debido a que la cantidad vendida aumenta en un corte de cabello, el ingreso marginal es igual al cambio en el ingreso total, es decir S/. 10.</w:t>
      </w:r>
    </w:p>
    <w:p w:rsidR="00E341D0" w:rsidRPr="00E341D0" w:rsidRDefault="00E341D0" w:rsidP="00E341D0">
      <w:r w:rsidRPr="00E341D0">
        <w:t>El gráfico 1 muestra la curva de demanda de Natalia (D), la curva de ingreso marginal (IM) y el </w:t>
      </w:r>
      <w:hyperlink r:id="rId130" w:history="1">
        <w:r w:rsidRPr="00E341D0">
          <w:rPr>
            <w:rStyle w:val="Hipervnculo"/>
          </w:rPr>
          <w:t>cálculo</w:t>
        </w:r>
      </w:hyperlink>
      <w:r w:rsidRPr="00E341D0">
        <w:t> que se acaba de hacer.</w:t>
      </w:r>
    </w:p>
    <w:p w:rsidR="00E341D0" w:rsidRPr="00E341D0" w:rsidRDefault="00E341D0" w:rsidP="00E341D0">
      <w:r w:rsidRPr="00E341D0">
        <w:t>A cada nivel de </w:t>
      </w:r>
      <w:hyperlink r:id="rId131" w:history="1">
        <w:r w:rsidRPr="00E341D0">
          <w:rPr>
            <w:rStyle w:val="Hipervnculo"/>
          </w:rPr>
          <w:t>producción</w:t>
        </w:r>
      </w:hyperlink>
      <w:r w:rsidRPr="00E341D0">
        <w:t>, el ingreso marginal es menor que el precio. Por tanto, la curva del ingreso marginal se encuentra por debajo de la curva de demanda. ¿Por qué el ingreso marginal es menor que el precio? La razón es que cuando se rebaja el precio para vender una unidad más, dos fuerzas opuestas afectan el ingreso total.</w:t>
      </w:r>
    </w:p>
    <w:p w:rsidR="00E341D0" w:rsidRPr="00E341D0" w:rsidRDefault="00E341D0" w:rsidP="00E341D0">
      <w:r w:rsidRPr="00E341D0">
        <w:t>El precio más bajo da lugar a una pérdida de ingresos, en tanto que la mayor cantidad vendida da como resultado un aumento en los ingresos. Por ejemplo, a un precio de S/. 16, Natalia vende dos cortes de cabello. Si baja el precio hasta S/. 14, vende tres cortes de cabello y tiene una ganancia en ingresos de S/.14 sobre el tercer corte. Pero ahora sólo recibe S/. 14 por los dos primeros cortes. Como resultado, Natalia pierde S/.2 en cada uno de los primeros dos cortes de cabello. Para calcular el ingreso marginal, se tiene que deducir esta cantidad de la ganancia en ingresos de S/.14. Por tanto, su ingreso marginal es de S/. 10, que es menor que el precio.</w:t>
      </w:r>
    </w:p>
    <w:p w:rsidR="00E341D0" w:rsidRPr="00E341D0" w:rsidRDefault="00E341D0" w:rsidP="00E341D0">
      <w:r w:rsidRPr="00E341D0">
        <w:t>Para determinar el nivel de producción y el precio que maximizan el beneficio de un monopolio, es necesario estudiar el </w:t>
      </w:r>
      <w:hyperlink r:id="rId132" w:history="1">
        <w:r w:rsidRPr="00E341D0">
          <w:rPr>
            <w:rStyle w:val="Hipervnculo"/>
          </w:rPr>
          <w:t>comportamiento</w:t>
        </w:r>
      </w:hyperlink>
      <w:r w:rsidRPr="00E341D0">
        <w:t> tanto del ingreso como de los </w:t>
      </w:r>
      <w:hyperlink r:id="rId133" w:history="1">
        <w:r w:rsidRPr="00E341D0">
          <w:rPr>
            <w:rStyle w:val="Hipervnculo"/>
          </w:rPr>
          <w:t>costos</w:t>
        </w:r>
      </w:hyperlink>
      <w:r w:rsidRPr="00E341D0">
        <w:t>, a medida que varía la producción. Un monopolio y una empresa competitiva se enfrentan a los mismos tipos de restricciones de </w:t>
      </w:r>
      <w:hyperlink r:id="rId134" w:history="1">
        <w:r w:rsidRPr="00E341D0">
          <w:rPr>
            <w:rStyle w:val="Hipervnculo"/>
          </w:rPr>
          <w:t>tecnología</w:t>
        </w:r>
      </w:hyperlink>
      <w:r w:rsidRPr="00E341D0">
        <w:t> y </w:t>
      </w:r>
      <w:hyperlink r:id="rId135" w:anchor="costo" w:history="1">
        <w:r w:rsidRPr="00E341D0">
          <w:rPr>
            <w:rStyle w:val="Hipervnculo"/>
          </w:rPr>
          <w:t>costo</w:t>
        </w:r>
      </w:hyperlink>
      <w:r w:rsidRPr="00E341D0">
        <w:t xml:space="preserve"> pero se enfrentan a diferentes restricciones del mercado. La empresa competitiva es tomada de precios, en tanto que la </w:t>
      </w:r>
      <w:r w:rsidRPr="00E341D0">
        <w:lastRenderedPageBreak/>
        <w:t>decisión de producción del monopolio influye sobre el precio que recibe. Vea como ocurre esto.</w:t>
      </w:r>
    </w:p>
    <w:p w:rsidR="00E341D0" w:rsidRPr="00E341D0" w:rsidRDefault="00E341D0" w:rsidP="00E341D0">
      <w:r w:rsidRPr="00E341D0">
        <w:t xml:space="preserve">El ingreso de Natalia, que se </w:t>
      </w:r>
      <w:proofErr w:type="spellStart"/>
      <w:r w:rsidRPr="00E341D0">
        <w:t>estudio</w:t>
      </w:r>
      <w:proofErr w:type="spellEnd"/>
      <w:r w:rsidRPr="00E341D0">
        <w:t xml:space="preserve"> en el gráfico 1, se muestra de nuevo en la tabla 2.La tabla también contiene </w:t>
      </w:r>
      <w:hyperlink r:id="rId136" w:history="1">
        <w:r w:rsidRPr="00E341D0">
          <w:rPr>
            <w:rStyle w:val="Hipervnculo"/>
          </w:rPr>
          <w:t>información</w:t>
        </w:r>
      </w:hyperlink>
      <w:r w:rsidRPr="00E341D0">
        <w:t> sobre los costos y beneficio económico de Natalia. El costo total (CT) y el ingreso total (IT) se elevan a medida que se incrementa la producción.</w:t>
      </w:r>
    </w:p>
    <w:p w:rsidR="00E341D0" w:rsidRPr="00E341D0" w:rsidRDefault="00E341D0" w:rsidP="00E341D0">
      <w:r w:rsidRPr="00E341D0">
        <w:t>Los beneficios económicos equivalen al ingreso total menos el costo total. Como se puede apreciar en la tabla 2, el beneficio máximo (S/. 12) se presenta cuando Natalia vende tres cortes de cabello a S/. 14 cada uno. Si vende dos cortes de cabello por S/. 16 cada uno, o cuatro cortes de cabello por S/. 12 cada uno, su beneficio económico será de sólo S/.8.</w:t>
      </w:r>
    </w:p>
    <w:p w:rsidR="00E341D0" w:rsidRPr="00E341D0" w:rsidRDefault="00E341D0" w:rsidP="00E341D0">
      <w:r w:rsidRPr="00E341D0">
        <w:t>Se puede observar por qué la producción que maximiza el beneficio de Natalia es de tres cortes de cabello, si ve las columnas de ingreso y los costos marginales. Cuando Natalia aumenta la producción de dos a tres cortes de cabello, su ingreso marginal es S/. 10 y su costo marginal es S/. 6. El beneficio aumenta en S/. 4 por hora. Si Natalia aumenta la producción aún más, de tres a cuatro cortes de cabello, su ingreso marginal es S/. 6 y su costo marginal es S/. 10. En este caso, el costo marginal excede al ingreso marginal por S/.4, por lo que el beneficio disminuye en S/. 4 por hora.</w:t>
      </w:r>
    </w:p>
    <w:p w:rsidR="00E341D0" w:rsidRPr="00E341D0" w:rsidRDefault="00E341D0" w:rsidP="00E341D0">
      <w:r w:rsidRPr="00E341D0">
        <w:t>Cuando el ingreso marginal excede al costo marginal, el beneficio aumenta si se incrementa la producción. Cuando el costo marginal excede al ingreso marginal, el beneficio aumenta si disminuye la producción. Cuando el costo marginal y el ingreso marginal son iguales, se maximiza el beneficio.</w:t>
      </w:r>
    </w:p>
    <w:p w:rsidR="00E341D0" w:rsidRPr="00E341D0" w:rsidRDefault="00E341D0" w:rsidP="00E341D0">
      <w:r w:rsidRPr="00E341D0">
        <w:t>La información de tabla 2 e ilustra en el gráfico 2. En la sección (a) se muestra la curva del ingreso total y la curva del costo total de Natalia. El beneficio económico es la distancia vertical entre IT y CT. Natalia maximiza su </w:t>
      </w:r>
      <w:hyperlink r:id="rId137" w:history="1">
        <w:r w:rsidRPr="00E341D0">
          <w:rPr>
            <w:rStyle w:val="Hipervnculo"/>
          </w:rPr>
          <w:t>utilidad</w:t>
        </w:r>
      </w:hyperlink>
      <w:r w:rsidRPr="00E341D0">
        <w:t> en tres cortes de cabello por hora, el beneficio económico es S/. 42 menos S/.30, o sea S/.12.</w:t>
      </w:r>
    </w:p>
    <w:p w:rsidR="00E341D0" w:rsidRPr="00E341D0" w:rsidRDefault="00E341D0" w:rsidP="00E341D0">
      <w:r w:rsidRPr="00E341D0">
        <w:rPr>
          <w:b/>
          <w:bCs/>
        </w:rPr>
        <w:t>Tabla 2:</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4A0" w:firstRow="1" w:lastRow="0" w:firstColumn="1" w:lastColumn="0" w:noHBand="0" w:noVBand="1"/>
      </w:tblPr>
      <w:tblGrid>
        <w:gridCol w:w="1216"/>
        <w:gridCol w:w="1303"/>
        <w:gridCol w:w="1215"/>
        <w:gridCol w:w="1215"/>
        <w:gridCol w:w="1215"/>
        <w:gridCol w:w="1215"/>
        <w:gridCol w:w="1215"/>
      </w:tblGrid>
      <w:tr w:rsidR="00E341D0" w:rsidRPr="00E341D0" w:rsidTr="00E341D0">
        <w:trPr>
          <w:tblCellSpacing w:w="0" w:type="dxa"/>
        </w:trPr>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rPr>
                <w:b/>
                <w:bCs/>
              </w:rPr>
              <w:t>Precio</w:t>
            </w:r>
          </w:p>
          <w:p w:rsidR="00E341D0" w:rsidRPr="00E341D0" w:rsidRDefault="00E341D0" w:rsidP="00E341D0">
            <w:r w:rsidRPr="00E341D0">
              <w:rPr>
                <w:b/>
                <w:bCs/>
              </w:rPr>
              <w:t>(p)</w:t>
            </w:r>
          </w:p>
          <w:p w:rsidR="00966CAC" w:rsidRPr="00E341D0" w:rsidRDefault="00E341D0" w:rsidP="00E341D0">
            <w:r w:rsidRPr="00E341D0">
              <w:rPr>
                <w:b/>
                <w:bCs/>
              </w:rPr>
              <w:t>(S/. por cabello)</w:t>
            </w:r>
          </w:p>
        </w:tc>
        <w:tc>
          <w:tcPr>
            <w:tcW w:w="75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rPr>
                <w:b/>
                <w:bCs/>
              </w:rPr>
              <w:t>Cantidad demandada</w:t>
            </w:r>
          </w:p>
          <w:p w:rsidR="00E341D0" w:rsidRPr="00E341D0" w:rsidRDefault="00E341D0" w:rsidP="00E341D0">
            <w:r w:rsidRPr="00E341D0">
              <w:rPr>
                <w:b/>
                <w:bCs/>
              </w:rPr>
              <w:t>(Q)</w:t>
            </w:r>
          </w:p>
          <w:p w:rsidR="00966CAC" w:rsidRPr="00E341D0" w:rsidRDefault="00E341D0" w:rsidP="00E341D0">
            <w:r w:rsidRPr="00E341D0">
              <w:rPr>
                <w:b/>
                <w:bCs/>
              </w:rPr>
              <w:t>( cortes de cabello por hora)</w:t>
            </w:r>
          </w:p>
        </w:tc>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rPr>
                <w:b/>
                <w:bCs/>
              </w:rPr>
              <w:t> </w:t>
            </w:r>
          </w:p>
          <w:p w:rsidR="00966CAC" w:rsidRPr="00E341D0" w:rsidRDefault="00E341D0" w:rsidP="00E341D0">
            <w:r w:rsidRPr="00E341D0">
              <w:rPr>
                <w:b/>
                <w:bCs/>
              </w:rPr>
              <w:t>Ingreso Total</w:t>
            </w:r>
          </w:p>
        </w:tc>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rPr>
                <w:b/>
                <w:bCs/>
              </w:rPr>
              <w:t> </w:t>
            </w:r>
          </w:p>
          <w:p w:rsidR="00966CAC" w:rsidRPr="00E341D0" w:rsidRDefault="00E341D0" w:rsidP="00E341D0">
            <w:r w:rsidRPr="00E341D0">
              <w:rPr>
                <w:b/>
                <w:bCs/>
              </w:rPr>
              <w:t>Ingreso Marginal</w:t>
            </w:r>
          </w:p>
        </w:tc>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rPr>
                <w:b/>
                <w:bCs/>
              </w:rPr>
              <w:t> </w:t>
            </w:r>
          </w:p>
          <w:p w:rsidR="00966CAC" w:rsidRPr="00E341D0" w:rsidRDefault="00E341D0" w:rsidP="00E341D0">
            <w:r w:rsidRPr="00E341D0">
              <w:rPr>
                <w:b/>
                <w:bCs/>
              </w:rPr>
              <w:t>Costo Total</w:t>
            </w:r>
          </w:p>
        </w:tc>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rPr>
                <w:b/>
                <w:bCs/>
              </w:rPr>
              <w:t> </w:t>
            </w:r>
          </w:p>
          <w:p w:rsidR="00966CAC" w:rsidRPr="00E341D0" w:rsidRDefault="00E341D0" w:rsidP="00E341D0">
            <w:r w:rsidRPr="00E341D0">
              <w:rPr>
                <w:b/>
                <w:bCs/>
              </w:rPr>
              <w:t>Costo Marginal</w:t>
            </w:r>
          </w:p>
        </w:tc>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rPr>
                <w:b/>
                <w:bCs/>
              </w:rPr>
              <w:t> </w:t>
            </w:r>
          </w:p>
          <w:p w:rsidR="00E341D0" w:rsidRPr="00E341D0" w:rsidRDefault="00E341D0" w:rsidP="00E341D0">
            <w:r w:rsidRPr="00E341D0">
              <w:rPr>
                <w:b/>
                <w:bCs/>
              </w:rPr>
              <w:t> </w:t>
            </w:r>
          </w:p>
          <w:p w:rsidR="00E341D0" w:rsidRPr="00E341D0" w:rsidRDefault="00E341D0" w:rsidP="00E341D0">
            <w:r w:rsidRPr="00E341D0">
              <w:rPr>
                <w:b/>
                <w:bCs/>
              </w:rPr>
              <w:t>Beneficio</w:t>
            </w:r>
          </w:p>
          <w:p w:rsidR="00E341D0" w:rsidRPr="00E341D0" w:rsidRDefault="00E341D0" w:rsidP="00E341D0">
            <w:r w:rsidRPr="00E341D0">
              <w:rPr>
                <w:b/>
                <w:bCs/>
              </w:rPr>
              <w:t>(IT- CT)</w:t>
            </w:r>
          </w:p>
          <w:p w:rsidR="00966CAC" w:rsidRPr="00E341D0" w:rsidRDefault="00E341D0" w:rsidP="00E341D0">
            <w:r w:rsidRPr="00E341D0">
              <w:rPr>
                <w:b/>
                <w:bCs/>
              </w:rPr>
              <w:t>(S/.)</w:t>
            </w:r>
          </w:p>
        </w:tc>
      </w:tr>
      <w:tr w:rsidR="00E341D0" w:rsidRPr="00E341D0" w:rsidTr="00E341D0">
        <w:trPr>
          <w:trHeight w:val="2820"/>
          <w:tblCellSpacing w:w="0" w:type="dxa"/>
        </w:trPr>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lastRenderedPageBreak/>
              <w:t>20</w:t>
            </w:r>
          </w:p>
          <w:p w:rsidR="00E341D0" w:rsidRPr="00E341D0" w:rsidRDefault="00E341D0" w:rsidP="00E341D0">
            <w:r w:rsidRPr="00E341D0">
              <w:t>18</w:t>
            </w:r>
          </w:p>
          <w:p w:rsidR="00E341D0" w:rsidRPr="00E341D0" w:rsidRDefault="00E341D0" w:rsidP="00E341D0">
            <w:r w:rsidRPr="00E341D0">
              <w:t>16</w:t>
            </w:r>
          </w:p>
          <w:p w:rsidR="00E341D0" w:rsidRPr="00E341D0" w:rsidRDefault="00E341D0" w:rsidP="00E341D0">
            <w:r w:rsidRPr="00E341D0">
              <w:t>14</w:t>
            </w:r>
          </w:p>
          <w:p w:rsidR="00E341D0" w:rsidRPr="00E341D0" w:rsidRDefault="00E341D0" w:rsidP="00E341D0">
            <w:r w:rsidRPr="00E341D0">
              <w:t>12</w:t>
            </w:r>
          </w:p>
          <w:p w:rsidR="00966CAC" w:rsidRPr="00E341D0" w:rsidRDefault="00E341D0" w:rsidP="00E341D0">
            <w:r w:rsidRPr="00E341D0">
              <w:t>10</w:t>
            </w:r>
          </w:p>
        </w:tc>
        <w:tc>
          <w:tcPr>
            <w:tcW w:w="75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t>0</w:t>
            </w:r>
          </w:p>
          <w:p w:rsidR="00E341D0" w:rsidRPr="00E341D0" w:rsidRDefault="00E341D0" w:rsidP="00E341D0">
            <w:r w:rsidRPr="00E341D0">
              <w:t>1</w:t>
            </w:r>
          </w:p>
          <w:p w:rsidR="00E341D0" w:rsidRPr="00E341D0" w:rsidRDefault="00E341D0" w:rsidP="00E341D0">
            <w:r w:rsidRPr="00E341D0">
              <w:t>2</w:t>
            </w:r>
          </w:p>
          <w:p w:rsidR="00E341D0" w:rsidRPr="00E341D0" w:rsidRDefault="00E341D0" w:rsidP="00E341D0">
            <w:r w:rsidRPr="00E341D0">
              <w:t>3</w:t>
            </w:r>
          </w:p>
          <w:p w:rsidR="00E341D0" w:rsidRPr="00E341D0" w:rsidRDefault="00E341D0" w:rsidP="00E341D0">
            <w:r w:rsidRPr="00E341D0">
              <w:t>4</w:t>
            </w:r>
          </w:p>
          <w:p w:rsidR="00966CAC" w:rsidRPr="00E341D0" w:rsidRDefault="00E341D0" w:rsidP="00E341D0">
            <w:r w:rsidRPr="00E341D0">
              <w:t>5</w:t>
            </w:r>
          </w:p>
        </w:tc>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t>0</w:t>
            </w:r>
          </w:p>
          <w:p w:rsidR="00E341D0" w:rsidRPr="00E341D0" w:rsidRDefault="00E341D0" w:rsidP="00E341D0">
            <w:r w:rsidRPr="00E341D0">
              <w:t>18</w:t>
            </w:r>
          </w:p>
          <w:p w:rsidR="00E341D0" w:rsidRPr="00E341D0" w:rsidRDefault="00E341D0" w:rsidP="00E341D0">
            <w:r w:rsidRPr="00E341D0">
              <w:t>32</w:t>
            </w:r>
          </w:p>
          <w:p w:rsidR="00E341D0" w:rsidRPr="00E341D0" w:rsidRDefault="00E341D0" w:rsidP="00E341D0">
            <w:r w:rsidRPr="00E341D0">
              <w:t>42</w:t>
            </w:r>
          </w:p>
          <w:p w:rsidR="00E341D0" w:rsidRPr="00E341D0" w:rsidRDefault="00E341D0" w:rsidP="00E341D0">
            <w:r w:rsidRPr="00E341D0">
              <w:t>48</w:t>
            </w:r>
          </w:p>
          <w:p w:rsidR="00966CAC" w:rsidRPr="00E341D0" w:rsidRDefault="00E341D0" w:rsidP="00E341D0">
            <w:r w:rsidRPr="00E341D0">
              <w:t>50</w:t>
            </w:r>
          </w:p>
        </w:tc>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t>18</w:t>
            </w:r>
          </w:p>
          <w:p w:rsidR="00E341D0" w:rsidRPr="00E341D0" w:rsidRDefault="00E341D0" w:rsidP="00E341D0">
            <w:r w:rsidRPr="00E341D0">
              <w:t>14</w:t>
            </w:r>
          </w:p>
          <w:p w:rsidR="00E341D0" w:rsidRPr="00E341D0" w:rsidRDefault="00E341D0" w:rsidP="00E341D0">
            <w:r w:rsidRPr="00E341D0">
              <w:t>10</w:t>
            </w:r>
          </w:p>
          <w:p w:rsidR="00E341D0" w:rsidRPr="00E341D0" w:rsidRDefault="00E341D0" w:rsidP="00E341D0">
            <w:r w:rsidRPr="00E341D0">
              <w:t>6</w:t>
            </w:r>
          </w:p>
          <w:p w:rsidR="00966CAC" w:rsidRPr="00E341D0" w:rsidRDefault="00E341D0" w:rsidP="00E341D0">
            <w:r w:rsidRPr="00E341D0">
              <w:t>2</w:t>
            </w:r>
          </w:p>
        </w:tc>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t>20</w:t>
            </w:r>
          </w:p>
          <w:p w:rsidR="00E341D0" w:rsidRPr="00E341D0" w:rsidRDefault="00E341D0" w:rsidP="00E341D0">
            <w:r w:rsidRPr="00E341D0">
              <w:t>21</w:t>
            </w:r>
          </w:p>
          <w:p w:rsidR="00E341D0" w:rsidRPr="00E341D0" w:rsidRDefault="00E341D0" w:rsidP="00E341D0">
            <w:r w:rsidRPr="00E341D0">
              <w:t>24</w:t>
            </w:r>
          </w:p>
          <w:p w:rsidR="00E341D0" w:rsidRPr="00E341D0" w:rsidRDefault="00E341D0" w:rsidP="00E341D0">
            <w:r w:rsidRPr="00E341D0">
              <w:t>30</w:t>
            </w:r>
          </w:p>
          <w:p w:rsidR="00E341D0" w:rsidRPr="00E341D0" w:rsidRDefault="00E341D0" w:rsidP="00E341D0">
            <w:r w:rsidRPr="00E341D0">
              <w:t>40</w:t>
            </w:r>
          </w:p>
          <w:p w:rsidR="00966CAC" w:rsidRPr="00E341D0" w:rsidRDefault="00E341D0" w:rsidP="00E341D0">
            <w:r w:rsidRPr="00E341D0">
              <w:t>55</w:t>
            </w:r>
          </w:p>
        </w:tc>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t> </w:t>
            </w:r>
          </w:p>
          <w:p w:rsidR="00E341D0" w:rsidRPr="00E341D0" w:rsidRDefault="00E341D0" w:rsidP="00E341D0">
            <w:r w:rsidRPr="00E341D0">
              <w:t>1</w:t>
            </w:r>
          </w:p>
          <w:p w:rsidR="00E341D0" w:rsidRPr="00E341D0" w:rsidRDefault="00E341D0" w:rsidP="00E341D0">
            <w:r w:rsidRPr="00E341D0">
              <w:t>3</w:t>
            </w:r>
          </w:p>
          <w:p w:rsidR="00E341D0" w:rsidRPr="00E341D0" w:rsidRDefault="00E341D0" w:rsidP="00E341D0">
            <w:r w:rsidRPr="00E341D0">
              <w:t>6</w:t>
            </w:r>
          </w:p>
          <w:p w:rsidR="00E341D0" w:rsidRPr="00E341D0" w:rsidRDefault="00E341D0" w:rsidP="00E341D0">
            <w:r w:rsidRPr="00E341D0">
              <w:t>10</w:t>
            </w:r>
          </w:p>
          <w:p w:rsidR="00966CAC" w:rsidRPr="00E341D0" w:rsidRDefault="00E341D0" w:rsidP="00E341D0">
            <w:r w:rsidRPr="00E341D0">
              <w:t>15</w:t>
            </w:r>
          </w:p>
        </w:tc>
        <w:tc>
          <w:tcPr>
            <w:tcW w:w="700" w:type="pct"/>
            <w:tcBorders>
              <w:top w:val="single" w:sz="6" w:space="0" w:color="AAAAAA"/>
              <w:left w:val="single" w:sz="6" w:space="0" w:color="AAAAAA"/>
              <w:bottom w:val="single" w:sz="6" w:space="0" w:color="AAAAAA"/>
              <w:right w:val="single" w:sz="6" w:space="0" w:color="AAAAAA"/>
            </w:tcBorders>
            <w:hideMark/>
          </w:tcPr>
          <w:p w:rsidR="00E341D0" w:rsidRPr="00E341D0" w:rsidRDefault="00E341D0" w:rsidP="00E341D0">
            <w:r w:rsidRPr="00E341D0">
              <w:t>-20</w:t>
            </w:r>
          </w:p>
          <w:p w:rsidR="00E341D0" w:rsidRPr="00E341D0" w:rsidRDefault="00E341D0" w:rsidP="00E341D0">
            <w:r w:rsidRPr="00E341D0">
              <w:t>-3</w:t>
            </w:r>
          </w:p>
          <w:p w:rsidR="00E341D0" w:rsidRPr="00E341D0" w:rsidRDefault="00E341D0" w:rsidP="00E341D0">
            <w:r w:rsidRPr="00E341D0">
              <w:t>+8</w:t>
            </w:r>
          </w:p>
          <w:p w:rsidR="00E341D0" w:rsidRPr="00E341D0" w:rsidRDefault="00E341D0" w:rsidP="00E341D0">
            <w:r w:rsidRPr="00E341D0">
              <w:t>+12</w:t>
            </w:r>
          </w:p>
          <w:p w:rsidR="00E341D0" w:rsidRPr="00E341D0" w:rsidRDefault="00E341D0" w:rsidP="00E341D0">
            <w:r w:rsidRPr="00E341D0">
              <w:t>+8</w:t>
            </w:r>
          </w:p>
          <w:p w:rsidR="00966CAC" w:rsidRPr="00E341D0" w:rsidRDefault="00E341D0" w:rsidP="00E341D0">
            <w:r w:rsidRPr="00E341D0">
              <w:t>-5</w:t>
            </w:r>
          </w:p>
        </w:tc>
      </w:tr>
    </w:tbl>
    <w:p w:rsidR="00E341D0" w:rsidRPr="00E341D0" w:rsidRDefault="00E341D0" w:rsidP="00E341D0">
      <w:r w:rsidRPr="00E341D0">
        <w:rPr>
          <w:b/>
          <w:bCs/>
        </w:rPr>
        <w:t>Gráfico 2: (a) Curvas del Ingreso Total y del Costo Marginal</w:t>
      </w:r>
    </w:p>
    <w:p w:rsidR="00E341D0" w:rsidRPr="00E341D0" w:rsidRDefault="00E341D0" w:rsidP="00E341D0">
      <w:r w:rsidRPr="00E341D0">
        <w:rPr>
          <w:b/>
          <w:bCs/>
          <w:noProof/>
          <w:lang w:val="en-US"/>
        </w:rPr>
        <w:drawing>
          <wp:inline distT="0" distB="0" distL="0" distR="0">
            <wp:extent cx="3038475" cy="2552700"/>
            <wp:effectExtent l="0" t="0" r="9525" b="0"/>
            <wp:docPr id="21" name="Imagen 21" descr="https://www.monografias.com/trabajos39/el-monopolio/Image108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monografias.com/trabajos39/el-monopolio/Image10808.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38475" cy="2552700"/>
                    </a:xfrm>
                    <a:prstGeom prst="rect">
                      <a:avLst/>
                    </a:prstGeom>
                    <a:noFill/>
                    <a:ln>
                      <a:noFill/>
                    </a:ln>
                  </pic:spPr>
                </pic:pic>
              </a:graphicData>
            </a:graphic>
          </wp:inline>
        </w:drawing>
      </w:r>
    </w:p>
    <w:p w:rsidR="00E341D0" w:rsidRPr="00E341D0" w:rsidRDefault="00E341D0" w:rsidP="00E341D0">
      <w:r w:rsidRPr="00E341D0">
        <w:rPr>
          <w:b/>
          <w:bCs/>
        </w:rPr>
        <w:t>(b) Curva de Demanda, Ingreso Marginal y Costo Marginal</w:t>
      </w:r>
    </w:p>
    <w:p w:rsidR="00E341D0" w:rsidRPr="00E341D0" w:rsidRDefault="00E341D0" w:rsidP="00E341D0">
      <w:r w:rsidRPr="00E341D0">
        <w:rPr>
          <w:noProof/>
          <w:lang w:val="en-US"/>
        </w:rPr>
        <w:drawing>
          <wp:inline distT="0" distB="0" distL="0" distR="0">
            <wp:extent cx="3743325" cy="2409825"/>
            <wp:effectExtent l="0" t="0" r="9525" b="9525"/>
            <wp:docPr id="20" name="Imagen 20" descr="https://www.monografias.com/trabajos39/el-monopolio/Image108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monografias.com/trabajos39/el-monopolio/Image10809.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43325" cy="2409825"/>
                    </a:xfrm>
                    <a:prstGeom prst="rect">
                      <a:avLst/>
                    </a:prstGeom>
                    <a:noFill/>
                    <a:ln>
                      <a:noFill/>
                    </a:ln>
                  </pic:spPr>
                </pic:pic>
              </a:graphicData>
            </a:graphic>
          </wp:inline>
        </w:drawing>
      </w:r>
    </w:p>
    <w:p w:rsidR="00E341D0" w:rsidRPr="00E341D0" w:rsidRDefault="00E341D0" w:rsidP="00E341D0">
      <w:r w:rsidRPr="00E341D0">
        <w:t xml:space="preserve">El monopolio, al igual que una empresa competitiva, maximiza el beneficio al producir en el punto en el que el costo marginal es igual al ingreso marginal. El gráfico 2 (b) muestra las curvas de demanda (D) y del ingreso margina (IM) de Natalia, junto con sus curvas de costo marginal (CM) y de costo promedio (CP). Natalia maximiza su beneficio al realizar tres cortes </w:t>
      </w:r>
      <w:r w:rsidRPr="00E341D0">
        <w:lastRenderedPageBreak/>
        <w:t>de cabello por hora. Pero, ¿Qué precio cobra por un corte? Para establecer el precio, el monopolista usa la curva de demanda y encuentra el precio más alto al que puede vender la producción que maximiza el beneficio. En el caso de Natalia, el precio más alto al que ella puede vender tres cortes de cabello por hora es S/. 14.</w:t>
      </w:r>
    </w:p>
    <w:p w:rsidR="00E341D0" w:rsidRPr="00E341D0" w:rsidRDefault="00E341D0" w:rsidP="00E341D0">
      <w:r w:rsidRPr="00E341D0">
        <w:t>Todas las empresas maximizan sus beneficios al producir, cuando el ingreso marginal es igual al costo marginal. Para una empresa competitiva, el precio es igual al ingreso total, por lo que el precio también es igual al costo marginal. Para un monopolio, el precio excede al ingreso marginal, por lo que el precio también excede al costo marginal.</w:t>
      </w:r>
    </w:p>
    <w:p w:rsidR="00E341D0" w:rsidRPr="00E341D0" w:rsidRDefault="00E341D0" w:rsidP="00E341D0">
      <w:r w:rsidRPr="00E341D0">
        <w:t>Un monopolio cobra un precio que excede al costo marginal, pero, ¿obtiene siempre un beneficio económico?</w:t>
      </w:r>
    </w:p>
    <w:p w:rsidR="00E341D0" w:rsidRPr="00E341D0" w:rsidRDefault="00E341D0" w:rsidP="00E341D0">
      <w:r w:rsidRPr="00E341D0">
        <w:t>En el caso de Natalia, cuando produce tres cortes de cabello por hora, su costo promedio es S/.10 (tomado de la curva D). El beneficio por corte de cabello es S/. 4 (S/.14 menos S/.10). El beneficio económico de Natalia se muestra mediante el rectángulo rojo, que es igual al beneficio por corte de cabello(S/. 4) multiplicado por el número de cortes (tres), lo que da un total de S/.12.</w:t>
      </w:r>
    </w:p>
    <w:p w:rsidR="00E341D0" w:rsidRPr="00E341D0" w:rsidRDefault="00E341D0" w:rsidP="00E341D0">
      <w:r w:rsidRPr="00E341D0">
        <w:t>Si las empresas en una </w:t>
      </w:r>
      <w:hyperlink r:id="rId138" w:history="1">
        <w:r w:rsidRPr="00E341D0">
          <w:rPr>
            <w:rStyle w:val="Hipervnculo"/>
          </w:rPr>
          <w:t>industria</w:t>
        </w:r>
      </w:hyperlink>
      <w:r w:rsidRPr="00E341D0">
        <w:t> perfectamente competitiva obtienen un beneficio económico positivo, entran nuevas empresas a la industria. Esto no ocurre en una industria monopolista. Las barreras de entrada eviten que entren nuevas empresas. Por tanto, en una industria monopolista, una empresa puede obtener un beneficio económico positivo y continuar haciéndolo indefinidamente. En ocasiones, esa utilidad es grande, como en el negocio internacional de diamantes.</w:t>
      </w:r>
    </w:p>
    <w:p w:rsidR="00E341D0" w:rsidRPr="00E341D0" w:rsidRDefault="00E341D0" w:rsidP="00E341D0">
      <w:r w:rsidRPr="00E341D0">
        <w:t xml:space="preserve">En el caso de Natalia, ella obtiene beneficio económico positivo. Supongamos que el propietario del espacio que alquila Natalia para su negocio, decide aumentar el alquiler. Si Natalia paga S/. 12 más por hora, su costo fijo aumenta en S/. 12 por hora. Su costo marginal y su ingreso marginal no cambian, por lo que su producción </w:t>
      </w:r>
      <w:proofErr w:type="spellStart"/>
      <w:r w:rsidRPr="00E341D0">
        <w:t>maximizadora</w:t>
      </w:r>
      <w:proofErr w:type="spellEnd"/>
      <w:r w:rsidRPr="00E341D0">
        <w:t xml:space="preserve"> de beneficios sigue siendo de tres cortes de cabello por hora. Sus beneficios disminuyen en S/. 12 por hora hasta llegar a cero. Si Natalia paga más de S/. 12 adicionales por hora por el alquiler de su local, en una pérdida económica. Si esta situación fuera permanente, Natalia tendría que dejar de operar. Pero los empresarios son usualmente un </w:t>
      </w:r>
      <w:hyperlink r:id="rId139" w:history="1">
        <w:r w:rsidRPr="00E341D0">
          <w:rPr>
            <w:rStyle w:val="Hipervnculo"/>
          </w:rPr>
          <w:t>grupo</w:t>
        </w:r>
      </w:hyperlink>
      <w:r w:rsidRPr="00E341D0">
        <w:t> resistente y Natalia podría encontrar otro lugar en el que el alquiler sea menor.</w:t>
      </w:r>
    </w:p>
    <w:p w:rsidR="00E341D0" w:rsidRPr="00E341D0" w:rsidRDefault="00E341D0" w:rsidP="00E341D0">
      <w:pPr>
        <w:rPr>
          <w:b/>
          <w:bCs/>
        </w:rPr>
      </w:pPr>
      <w:r w:rsidRPr="00E341D0">
        <w:rPr>
          <w:b/>
          <w:bCs/>
        </w:rPr>
        <w:t>10. Conclusiones</w:t>
      </w:r>
    </w:p>
    <w:p w:rsidR="00E341D0" w:rsidRPr="00E341D0" w:rsidRDefault="00E341D0" w:rsidP="00E341D0">
      <w:r w:rsidRPr="00E341D0">
        <w:t>El monopolista puede utilizar su </w:t>
      </w:r>
      <w:hyperlink r:id="rId140" w:history="1">
        <w:r w:rsidRPr="00E341D0">
          <w:rPr>
            <w:rStyle w:val="Hipervnculo"/>
          </w:rPr>
          <w:t>poder</w:t>
        </w:r>
      </w:hyperlink>
      <w:r w:rsidRPr="00E341D0">
        <w:t> de mercado con objeto de apropiarse de todo o parte del excedente del consumidor y esto se debe a que es un simple vendedor quien no tiene rivales.</w:t>
      </w:r>
    </w:p>
    <w:p w:rsidR="00E341D0" w:rsidRPr="00E341D0" w:rsidRDefault="00E341D0" w:rsidP="00E341D0">
      <w:r w:rsidRPr="00E341D0">
        <w:t>Las empresas monopolistas no están aseguradas de tener altos ingresos debido a los desperdicios e ineficiencias que se puedan presentar, además que la demanda permite al monopolista libertades de las que no disfruta el vendedor en competencia pura, como son las formas de atender el mercado: fijar el precio, o fijar la cantidad que pone la </w:t>
      </w:r>
      <w:hyperlink r:id="rId141" w:history="1">
        <w:r w:rsidRPr="00E341D0">
          <w:rPr>
            <w:rStyle w:val="Hipervnculo"/>
          </w:rPr>
          <w:t>venta</w:t>
        </w:r>
      </w:hyperlink>
      <w:r w:rsidRPr="00E341D0">
        <w:t> . Por el </w:t>
      </w:r>
      <w:hyperlink r:id="rId142" w:history="1">
        <w:r w:rsidRPr="00E341D0">
          <w:rPr>
            <w:rStyle w:val="Hipervnculo"/>
          </w:rPr>
          <w:t>conocimiento</w:t>
        </w:r>
      </w:hyperlink>
      <w:r w:rsidRPr="00E341D0">
        <w:t xml:space="preserve"> que tenemos de la demanda sabemos que ésta determina la cantidad que están dispuestos a comprar los consumidores en el caso de que el monopolista fije el precio; o </w:t>
      </w:r>
      <w:r w:rsidRPr="00E341D0">
        <w:lastRenderedPageBreak/>
        <w:t xml:space="preserve">el precio que están dispuestos a pagar si lo que fija es el monto del producto que pone la venta, por lo tanto no le </w:t>
      </w:r>
      <w:proofErr w:type="spellStart"/>
      <w:r w:rsidRPr="00E341D0">
        <w:t>esta</w:t>
      </w:r>
      <w:proofErr w:type="spellEnd"/>
      <w:r w:rsidRPr="00E341D0">
        <w:t xml:space="preserve"> permitido al monopolista vender la cantidad que se le antoje si opta por fijar el precio que se le ocurra si su decisión es fijar el monto del producto que sacará a la venta, y esto se puede constatar en el ejemplo de la peluquería de Natalia cuando en un inicio el corte de cabello estaba S/. 20 y nadie se lo cortaba, por eso tuvo que bajar el precio para que los consumidores demanden.</w:t>
      </w:r>
    </w:p>
    <w:p w:rsidR="00E341D0" w:rsidRPr="00E341D0" w:rsidRDefault="00E341D0" w:rsidP="00E341D0">
      <w:pPr>
        <w:rPr>
          <w:b/>
          <w:bCs/>
        </w:rPr>
      </w:pPr>
      <w:r w:rsidRPr="00E341D0">
        <w:rPr>
          <w:b/>
          <w:bCs/>
        </w:rPr>
        <w:t>11. </w:t>
      </w:r>
      <w:hyperlink r:id="rId143" w:anchor="FUNC" w:history="1">
        <w:r w:rsidRPr="00E341D0">
          <w:rPr>
            <w:rStyle w:val="Hipervnculo"/>
            <w:b/>
            <w:bCs/>
          </w:rPr>
          <w:t>Fuentes</w:t>
        </w:r>
      </w:hyperlink>
      <w:r w:rsidRPr="00E341D0">
        <w:rPr>
          <w:b/>
          <w:bCs/>
        </w:rPr>
        <w:t> Bibliográficas</w:t>
      </w:r>
    </w:p>
    <w:p w:rsidR="00E341D0" w:rsidRPr="00E341D0" w:rsidRDefault="00E341D0" w:rsidP="00E341D0">
      <w:r w:rsidRPr="00E341D0">
        <w:t>BARAJAS, Javier. </w:t>
      </w:r>
      <w:r w:rsidRPr="00E341D0">
        <w:rPr>
          <w:b/>
          <w:bCs/>
        </w:rPr>
        <w:t>Microeconomía Intuitiva</w:t>
      </w:r>
      <w:r w:rsidRPr="00E341D0">
        <w:t>. </w:t>
      </w:r>
      <w:hyperlink r:id="rId144" w:history="1">
        <w:r w:rsidRPr="00E341D0">
          <w:rPr>
            <w:rStyle w:val="Hipervnculo"/>
          </w:rPr>
          <w:t>México</w:t>
        </w:r>
      </w:hyperlink>
      <w:r w:rsidRPr="00E341D0">
        <w:t>, Trillas, 1993.321p.</w:t>
      </w:r>
    </w:p>
    <w:p w:rsidR="00E341D0" w:rsidRPr="00E341D0" w:rsidRDefault="00E341D0" w:rsidP="00E341D0">
      <w:r w:rsidRPr="00E341D0">
        <w:t>PARKIN, Michael. </w:t>
      </w:r>
      <w:r w:rsidRPr="00E341D0">
        <w:rPr>
          <w:b/>
          <w:bCs/>
        </w:rPr>
        <w:t>Microeconomía</w:t>
      </w:r>
      <w:r w:rsidRPr="00E341D0">
        <w:t>. Quinta </w:t>
      </w:r>
      <w:hyperlink r:id="rId145" w:history="1">
        <w:r w:rsidRPr="00E341D0">
          <w:rPr>
            <w:rStyle w:val="Hipervnculo"/>
          </w:rPr>
          <w:t>Edición</w:t>
        </w:r>
      </w:hyperlink>
      <w:r w:rsidRPr="00E341D0">
        <w:t>. México, Pearson </w:t>
      </w:r>
      <w:hyperlink r:id="rId146" w:history="1">
        <w:r w:rsidRPr="00E341D0">
          <w:rPr>
            <w:rStyle w:val="Hipervnculo"/>
          </w:rPr>
          <w:t>Educación</w:t>
        </w:r>
      </w:hyperlink>
      <w:r w:rsidRPr="00E341D0">
        <w:t>, 2001.600p.</w:t>
      </w:r>
    </w:p>
    <w:p w:rsidR="00E341D0" w:rsidRPr="00E341D0" w:rsidRDefault="00E341D0" w:rsidP="00E341D0">
      <w:r w:rsidRPr="00E341D0">
        <w:t>MOCHON MORCILLO, Francisco. </w:t>
      </w:r>
      <w:r w:rsidRPr="00E341D0">
        <w:rPr>
          <w:b/>
          <w:bCs/>
        </w:rPr>
        <w:t>Microeconomía</w:t>
      </w:r>
      <w:r w:rsidRPr="00E341D0">
        <w:t>. </w:t>
      </w:r>
      <w:hyperlink r:id="rId147" w:history="1">
        <w:r w:rsidRPr="00E341D0">
          <w:rPr>
            <w:rStyle w:val="Hipervnculo"/>
          </w:rPr>
          <w:t>Madrid</w:t>
        </w:r>
      </w:hyperlink>
      <w:r w:rsidRPr="00E341D0">
        <w:t>, McGraw-Hill, 1990. 417p.</w:t>
      </w:r>
    </w:p>
    <w:p w:rsidR="00E341D0" w:rsidRPr="00E341D0" w:rsidRDefault="00E341D0" w:rsidP="00E341D0">
      <w:r w:rsidRPr="00E341D0">
        <w:t>SAMUELSON, Paul y William NORDHAUS. </w:t>
      </w:r>
      <w:r w:rsidRPr="00E341D0">
        <w:rPr>
          <w:b/>
          <w:bCs/>
        </w:rPr>
        <w:t>Economía</w:t>
      </w:r>
      <w:r w:rsidRPr="00E341D0">
        <w:t>. Decimoquinta Edición.</w:t>
      </w:r>
    </w:p>
    <w:p w:rsidR="00E341D0" w:rsidRPr="00E341D0" w:rsidRDefault="00E341D0" w:rsidP="00E341D0">
      <w:r w:rsidRPr="00E341D0">
        <w:t>España, McGraw 1996. 808p.</w:t>
      </w:r>
    </w:p>
    <w:p w:rsidR="00E341D0" w:rsidRPr="00E341D0" w:rsidRDefault="00E341D0" w:rsidP="00E341D0">
      <w:r w:rsidRPr="00E341D0">
        <w:rPr>
          <w:b/>
          <w:bCs/>
        </w:rPr>
        <w:t> </w:t>
      </w:r>
    </w:p>
    <w:p w:rsidR="00E341D0" w:rsidRPr="00E341D0" w:rsidRDefault="00E341D0" w:rsidP="00E341D0">
      <w:proofErr w:type="spellStart"/>
      <w:r w:rsidRPr="00E341D0">
        <w:rPr>
          <w:b/>
          <w:bCs/>
        </w:rPr>
        <w:t>Zayra</w:t>
      </w:r>
      <w:proofErr w:type="spellEnd"/>
      <w:r w:rsidRPr="00E341D0">
        <w:rPr>
          <w:b/>
          <w:bCs/>
        </w:rPr>
        <w:t xml:space="preserve"> Beatriz De la Cruz </w:t>
      </w:r>
      <w:proofErr w:type="spellStart"/>
      <w:r w:rsidRPr="00E341D0">
        <w:rPr>
          <w:b/>
          <w:bCs/>
        </w:rPr>
        <w:t>Robatti</w:t>
      </w:r>
      <w:proofErr w:type="spellEnd"/>
    </w:p>
    <w:p w:rsidR="00E341D0" w:rsidRPr="00E341D0" w:rsidRDefault="00E341D0" w:rsidP="00E341D0">
      <w:r w:rsidRPr="00E341D0">
        <w:t>Curso: Microeconomía</w:t>
      </w:r>
    </w:p>
    <w:p w:rsidR="00E341D0" w:rsidRPr="00E341D0" w:rsidRDefault="00E341D0" w:rsidP="00E341D0">
      <w:r w:rsidRPr="00E341D0">
        <w:t>Profesor: Jorge Córdova</w:t>
      </w:r>
    </w:p>
    <w:p w:rsidR="00E341D0" w:rsidRPr="00E341D0" w:rsidRDefault="00E341D0" w:rsidP="00E341D0">
      <w:r w:rsidRPr="00E341D0">
        <w:t xml:space="preserve">Ciclo: </w:t>
      </w:r>
      <w:proofErr w:type="spellStart"/>
      <w:r w:rsidRPr="00E341D0">
        <w:t>lll</w:t>
      </w:r>
      <w:proofErr w:type="spellEnd"/>
    </w:p>
    <w:p w:rsidR="00E341D0" w:rsidRPr="00E341D0" w:rsidRDefault="00E341D0" w:rsidP="00E341D0">
      <w:r w:rsidRPr="00E341D0">
        <w:t>Facultad de </w:t>
      </w:r>
      <w:hyperlink r:id="rId148" w:history="1">
        <w:r w:rsidRPr="00E341D0">
          <w:rPr>
            <w:rStyle w:val="Hipervnculo"/>
          </w:rPr>
          <w:t>Ciencias</w:t>
        </w:r>
      </w:hyperlink>
      <w:r w:rsidRPr="00E341D0">
        <w:t> Administrativas y RR.II.</w:t>
      </w:r>
    </w:p>
    <w:p w:rsidR="00E341D0" w:rsidRPr="00E341D0" w:rsidRDefault="00E341D0" w:rsidP="00E341D0">
      <w:r w:rsidRPr="00E341D0">
        <w:t>Universidad de </w:t>
      </w:r>
      <w:hyperlink r:id="rId149" w:history="1">
        <w:r w:rsidRPr="00E341D0">
          <w:rPr>
            <w:rStyle w:val="Hipervnculo"/>
          </w:rPr>
          <w:t>San Martín</w:t>
        </w:r>
      </w:hyperlink>
      <w:r w:rsidRPr="00E341D0">
        <w:t> de Porres</w:t>
      </w:r>
    </w:p>
    <w:p w:rsidR="00E341D0" w:rsidRPr="00E341D0" w:rsidRDefault="00E341D0" w:rsidP="00E341D0">
      <w:r w:rsidRPr="00E341D0">
        <w:t>Lima - Perú</w:t>
      </w:r>
    </w:p>
    <w:p w:rsidR="00E341D0" w:rsidRPr="00E341D0" w:rsidRDefault="00E341D0" w:rsidP="00E341D0">
      <w:r w:rsidRPr="00E341D0">
        <w:t> </w:t>
      </w:r>
    </w:p>
    <w:p w:rsidR="00E341D0" w:rsidRPr="00E341D0" w:rsidRDefault="00E341D0" w:rsidP="00E341D0"/>
    <w:p w:rsidR="00E341D0" w:rsidRPr="00E341D0" w:rsidRDefault="00E341D0" w:rsidP="00E341D0">
      <w:r w:rsidRPr="00E341D0">
        <w:t>Partes: </w:t>
      </w:r>
      <w:hyperlink r:id="rId150" w:history="1">
        <w:r w:rsidRPr="00E341D0">
          <w:rPr>
            <w:rStyle w:val="Hipervnculo"/>
          </w:rPr>
          <w:t>1</w:t>
        </w:r>
      </w:hyperlink>
      <w:r w:rsidRPr="00E341D0">
        <w:t>, </w:t>
      </w:r>
      <w:hyperlink r:id="rId151" w:history="1">
        <w:r w:rsidRPr="00E341D0">
          <w:rPr>
            <w:rStyle w:val="Hipervnculo"/>
          </w:rPr>
          <w:t>2</w:t>
        </w:r>
      </w:hyperlink>
    </w:p>
    <w:p w:rsidR="00E341D0" w:rsidRPr="00E341D0" w:rsidRDefault="00E341D0" w:rsidP="00E341D0"/>
    <w:p w:rsidR="00E341D0" w:rsidRPr="00E341D0" w:rsidRDefault="00E341D0" w:rsidP="00E341D0"/>
    <w:tbl>
      <w:tblPr>
        <w:tblW w:w="5000" w:type="pct"/>
        <w:tblCellSpacing w:w="0" w:type="dxa"/>
        <w:tblBorders>
          <w:top w:val="single" w:sz="6" w:space="0" w:color="AAAAAA"/>
          <w:left w:val="single" w:sz="6" w:space="0" w:color="AAAAAA"/>
          <w:bottom w:val="single" w:sz="6" w:space="0" w:color="AAAAAA"/>
          <w:right w:val="single" w:sz="6" w:space="0" w:color="AAAAAA"/>
        </w:tblBorders>
        <w:shd w:val="clear" w:color="auto" w:fill="DDEDF8"/>
        <w:tblCellMar>
          <w:left w:w="0" w:type="dxa"/>
          <w:right w:w="0" w:type="dxa"/>
        </w:tblCellMar>
        <w:tblLook w:val="04A0" w:firstRow="1" w:lastRow="0" w:firstColumn="1" w:lastColumn="0" w:noHBand="0" w:noVBand="1"/>
      </w:tblPr>
      <w:tblGrid>
        <w:gridCol w:w="2323"/>
        <w:gridCol w:w="4078"/>
        <w:gridCol w:w="2433"/>
      </w:tblGrid>
      <w:tr w:rsidR="00E341D0" w:rsidRPr="00E341D0" w:rsidTr="00E341D0">
        <w:trPr>
          <w:tblCellSpacing w:w="0" w:type="dxa"/>
        </w:trPr>
        <w:tc>
          <w:tcPr>
            <w:tcW w:w="0" w:type="auto"/>
            <w:shd w:val="clear" w:color="auto" w:fill="DDEDF8"/>
            <w:tcMar>
              <w:top w:w="75" w:type="dxa"/>
              <w:left w:w="150" w:type="dxa"/>
              <w:bottom w:w="75" w:type="dxa"/>
              <w:right w:w="150" w:type="dxa"/>
            </w:tcMar>
            <w:vAlign w:val="center"/>
            <w:hideMark/>
          </w:tcPr>
          <w:p w:rsidR="00E341D0" w:rsidRPr="00E341D0" w:rsidRDefault="00E341D0" w:rsidP="00E341D0">
            <w:r w:rsidRPr="00E341D0">
              <w:rPr>
                <w:noProof/>
                <w:lang w:val="en-US"/>
              </w:rPr>
              <w:drawing>
                <wp:inline distT="0" distB="0" distL="0" distR="0">
                  <wp:extent cx="104775" cy="133350"/>
                  <wp:effectExtent l="0" t="0" r="9525" b="0"/>
                  <wp:docPr id="19" name="Imagen 19" descr="https://www.monografias.com/img/b_anteri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monografias.com/img/b_anterior.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E341D0">
              <w:t> </w:t>
            </w:r>
            <w:hyperlink r:id="rId152" w:history="1">
              <w:r w:rsidRPr="00E341D0">
                <w:rPr>
                  <w:rStyle w:val="Hipervnculo"/>
                  <w:b/>
                  <w:bCs/>
                </w:rPr>
                <w:t>Página anterior</w:t>
              </w:r>
            </w:hyperlink>
          </w:p>
        </w:tc>
        <w:tc>
          <w:tcPr>
            <w:tcW w:w="0" w:type="auto"/>
            <w:shd w:val="clear" w:color="auto" w:fill="DDEDF8"/>
            <w:tcMar>
              <w:top w:w="75" w:type="dxa"/>
              <w:left w:w="150" w:type="dxa"/>
              <w:bottom w:w="75" w:type="dxa"/>
              <w:right w:w="150" w:type="dxa"/>
            </w:tcMar>
            <w:vAlign w:val="center"/>
            <w:hideMark/>
          </w:tcPr>
          <w:p w:rsidR="00E341D0" w:rsidRPr="00E341D0" w:rsidRDefault="00E341D0" w:rsidP="00E341D0">
            <w:r w:rsidRPr="00E341D0">
              <w:rPr>
                <w:noProof/>
                <w:lang w:val="en-US"/>
              </w:rPr>
              <w:drawing>
                <wp:inline distT="0" distB="0" distL="0" distR="0">
                  <wp:extent cx="104775" cy="133350"/>
                  <wp:effectExtent l="0" t="0" r="9525" b="0"/>
                  <wp:docPr id="18" name="Imagen 18" descr="https://www.monografias.com/img/b_anteri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monografias.com/img/b_anterior.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E341D0">
              <w:rPr>
                <w:noProof/>
                <w:lang w:val="en-US"/>
              </w:rPr>
              <w:drawing>
                <wp:inline distT="0" distB="0" distL="0" distR="0">
                  <wp:extent cx="104775" cy="133350"/>
                  <wp:effectExtent l="0" t="0" r="9525" b="0"/>
                  <wp:docPr id="17" name="Imagen 17" descr="https://www.monografias.com/img/b_anteri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monografias.com/img/b_anterior.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E341D0">
              <w:t> </w:t>
            </w:r>
            <w:hyperlink r:id="rId153" w:history="1">
              <w:r w:rsidRPr="00E341D0">
                <w:rPr>
                  <w:rStyle w:val="Hipervnculo"/>
                  <w:b/>
                  <w:bCs/>
                </w:rPr>
                <w:t>Volver al principio del trabajo</w:t>
              </w:r>
            </w:hyperlink>
          </w:p>
        </w:tc>
        <w:tc>
          <w:tcPr>
            <w:tcW w:w="0" w:type="auto"/>
            <w:shd w:val="clear" w:color="auto" w:fill="DDEDF8"/>
            <w:tcMar>
              <w:top w:w="75" w:type="dxa"/>
              <w:left w:w="150" w:type="dxa"/>
              <w:bottom w:w="75" w:type="dxa"/>
              <w:right w:w="150" w:type="dxa"/>
            </w:tcMar>
            <w:vAlign w:val="center"/>
            <w:hideMark/>
          </w:tcPr>
          <w:p w:rsidR="00E341D0" w:rsidRPr="00E341D0" w:rsidRDefault="00F12998" w:rsidP="00E341D0">
            <w:hyperlink r:id="rId154" w:history="1">
              <w:r w:rsidR="00E341D0" w:rsidRPr="00E341D0">
                <w:rPr>
                  <w:rStyle w:val="Hipervnculo"/>
                  <w:b/>
                  <w:bCs/>
                </w:rPr>
                <w:t>Página siguiente</w:t>
              </w:r>
            </w:hyperlink>
            <w:r w:rsidR="00E341D0" w:rsidRPr="00E341D0">
              <w:t> </w:t>
            </w:r>
            <w:r w:rsidR="00E341D0" w:rsidRPr="00E341D0">
              <w:rPr>
                <w:noProof/>
                <w:lang w:val="en-US"/>
              </w:rPr>
              <w:drawing>
                <wp:inline distT="0" distB="0" distL="0" distR="0">
                  <wp:extent cx="104775" cy="133350"/>
                  <wp:effectExtent l="0" t="0" r="9525" b="0"/>
                  <wp:docPr id="16" name="Imagen 16" descr="https://www.monografias.com/img/b_sigui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monografias.com/img/b_siguient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p>
        </w:tc>
      </w:tr>
    </w:tbl>
    <w:p w:rsidR="00E341D0" w:rsidRPr="00E341D0" w:rsidRDefault="00E341D0" w:rsidP="00E341D0">
      <w:r w:rsidRPr="00E341D0">
        <w:t>Comentarios</w:t>
      </w:r>
    </w:p>
    <w:p w:rsidR="00E341D0" w:rsidRPr="00E341D0" w:rsidRDefault="00F12998" w:rsidP="00E341D0">
      <w:r>
        <w:pict>
          <v:rect id="_x0000_i1032" style="width:0;height:.75pt" o:hralign="center" o:hrstd="t" o:hrnoshade="t" o:hr="t" fillcolor="#999" stroked="f"/>
        </w:pict>
      </w:r>
    </w:p>
    <w:tbl>
      <w:tblPr>
        <w:tblW w:w="4900" w:type="pct"/>
        <w:jc w:val="center"/>
        <w:tblCellSpacing w:w="15" w:type="dxa"/>
        <w:tblCellMar>
          <w:top w:w="15" w:type="dxa"/>
          <w:left w:w="15" w:type="dxa"/>
          <w:bottom w:w="15" w:type="dxa"/>
          <w:right w:w="15" w:type="dxa"/>
        </w:tblCellMar>
        <w:tblLook w:val="04A0" w:firstRow="1" w:lastRow="0" w:firstColumn="1" w:lastColumn="0" w:noHBand="0" w:noVBand="1"/>
      </w:tblPr>
      <w:tblGrid>
        <w:gridCol w:w="3781"/>
        <w:gridCol w:w="445"/>
        <w:gridCol w:w="4196"/>
      </w:tblGrid>
      <w:tr w:rsidR="00E341D0" w:rsidRPr="00E341D0" w:rsidTr="00E341D0">
        <w:trPr>
          <w:tblCellSpacing w:w="15" w:type="dxa"/>
          <w:jc w:val="center"/>
        </w:trPr>
        <w:tc>
          <w:tcPr>
            <w:tcW w:w="2250" w:type="pct"/>
            <w:tcBorders>
              <w:top w:val="nil"/>
              <w:left w:val="nil"/>
              <w:bottom w:val="nil"/>
              <w:right w:val="nil"/>
            </w:tcBorders>
            <w:vAlign w:val="center"/>
            <w:hideMark/>
          </w:tcPr>
          <w:p w:rsidR="00E341D0" w:rsidRPr="00E341D0" w:rsidRDefault="00E341D0" w:rsidP="00E341D0">
            <w:r w:rsidRPr="00E341D0">
              <w:lastRenderedPageBreak/>
              <w:t>Trabajos relacionados</w:t>
            </w:r>
          </w:p>
          <w:p w:rsidR="00E341D0" w:rsidRPr="00E341D0" w:rsidRDefault="00F12998" w:rsidP="00E341D0">
            <w:pPr>
              <w:numPr>
                <w:ilvl w:val="0"/>
                <w:numId w:val="6"/>
              </w:numPr>
              <w:rPr>
                <w:b/>
                <w:bCs/>
                <w:lang w:val="en-US"/>
              </w:rPr>
            </w:pPr>
            <w:hyperlink r:id="rId155" w:history="1">
              <w:r w:rsidR="00E341D0" w:rsidRPr="00E341D0">
                <w:rPr>
                  <w:rStyle w:val="Hipervnculo"/>
                  <w:b/>
                  <w:bCs/>
                  <w:lang w:val="en-US"/>
                </w:rPr>
                <w:t>The new route: dollarization - The Argentine case</w:t>
              </w:r>
            </w:hyperlink>
          </w:p>
          <w:p w:rsidR="00E341D0" w:rsidRPr="00E341D0" w:rsidRDefault="00E341D0" w:rsidP="00E341D0">
            <w:r w:rsidRPr="00E341D0">
              <w:rPr>
                <w:lang w:val="en-US"/>
              </w:rPr>
              <w:t xml:space="preserve">A brief history of Argentina monetary procedures. The cost of the Seinoriage lost. </w:t>
            </w:r>
            <w:proofErr w:type="spellStart"/>
            <w:r w:rsidRPr="00E341D0">
              <w:t>Interest</w:t>
            </w:r>
            <w:proofErr w:type="spellEnd"/>
            <w:r w:rsidRPr="00E341D0">
              <w:t xml:space="preserve"> </w:t>
            </w:r>
            <w:proofErr w:type="spellStart"/>
            <w:r w:rsidRPr="00E341D0">
              <w:t>rates</w:t>
            </w:r>
            <w:proofErr w:type="spellEnd"/>
            <w:r w:rsidRPr="00E341D0">
              <w:t xml:space="preserve">. The </w:t>
            </w:r>
            <w:proofErr w:type="spellStart"/>
            <w:r w:rsidRPr="00E341D0">
              <w:t>consumers</w:t>
            </w:r>
            <w:proofErr w:type="spellEnd"/>
            <w:r w:rsidRPr="00E341D0">
              <w:t xml:space="preserve"> in a do...</w:t>
            </w:r>
          </w:p>
          <w:p w:rsidR="00E341D0" w:rsidRPr="00E341D0" w:rsidRDefault="00F12998" w:rsidP="00E341D0">
            <w:pPr>
              <w:numPr>
                <w:ilvl w:val="0"/>
                <w:numId w:val="6"/>
              </w:numPr>
              <w:rPr>
                <w:b/>
                <w:bCs/>
              </w:rPr>
            </w:pPr>
            <w:hyperlink r:id="rId156" w:history="1">
              <w:r w:rsidR="00E341D0" w:rsidRPr="00E341D0">
                <w:rPr>
                  <w:rStyle w:val="Hipervnculo"/>
                  <w:b/>
                  <w:bCs/>
                </w:rPr>
                <w:t>Comercio internacional</w:t>
              </w:r>
            </w:hyperlink>
          </w:p>
          <w:p w:rsidR="00E341D0" w:rsidRPr="00E341D0" w:rsidRDefault="00E341D0" w:rsidP="00E341D0">
            <w:r w:rsidRPr="00E341D0">
              <w:t>El financiamiento y la asistencia internacional. Inversión extranjera directa. Organismos internacionales. Acuerdos come...</w:t>
            </w:r>
          </w:p>
          <w:p w:rsidR="00E341D0" w:rsidRPr="00E341D0" w:rsidRDefault="00F12998" w:rsidP="00E341D0">
            <w:pPr>
              <w:numPr>
                <w:ilvl w:val="0"/>
                <w:numId w:val="6"/>
              </w:numPr>
              <w:rPr>
                <w:b/>
                <w:bCs/>
              </w:rPr>
            </w:pPr>
            <w:hyperlink r:id="rId157" w:history="1">
              <w:r w:rsidR="00E341D0" w:rsidRPr="00E341D0">
                <w:rPr>
                  <w:rStyle w:val="Hipervnculo"/>
                  <w:b/>
                  <w:bCs/>
                </w:rPr>
                <w:t>Modelo Económico</w:t>
              </w:r>
            </w:hyperlink>
          </w:p>
          <w:p w:rsidR="00E341D0" w:rsidRPr="00E341D0" w:rsidRDefault="00E341D0" w:rsidP="00E341D0">
            <w:r w:rsidRPr="00E341D0">
              <w:t xml:space="preserve">Definición. Problemática económica que se pretende resolver. Estimación del modelo a priori. Variables, definición y </w:t>
            </w:r>
            <w:proofErr w:type="spellStart"/>
            <w:r w:rsidRPr="00E341D0">
              <w:t>mag</w:t>
            </w:r>
            <w:proofErr w:type="spellEnd"/>
            <w:r w:rsidRPr="00E341D0">
              <w:t>...</w:t>
            </w:r>
          </w:p>
          <w:p w:rsidR="00966CAC" w:rsidRPr="00E341D0" w:rsidRDefault="00E341D0" w:rsidP="00E341D0">
            <w:r w:rsidRPr="00E341D0">
              <w:t xml:space="preserve">Ver </w:t>
            </w:r>
            <w:proofErr w:type="spellStart"/>
            <w:r w:rsidRPr="00E341D0">
              <w:t>mas</w:t>
            </w:r>
            <w:proofErr w:type="spellEnd"/>
            <w:r w:rsidRPr="00E341D0">
              <w:t xml:space="preserve"> trabajos de </w:t>
            </w:r>
            <w:proofErr w:type="spellStart"/>
            <w:r w:rsidRPr="00E341D0">
              <w:fldChar w:fldCharType="begin"/>
            </w:r>
            <w:r w:rsidRPr="00E341D0">
              <w:instrText xml:space="preserve"> HYPERLINK "https://www.monografias.com/Economia/" </w:instrText>
            </w:r>
            <w:r w:rsidRPr="00E341D0">
              <w:fldChar w:fldCharType="separate"/>
            </w:r>
            <w:r w:rsidRPr="00E341D0">
              <w:rPr>
                <w:rStyle w:val="Hipervnculo"/>
              </w:rPr>
              <w:t>Economia</w:t>
            </w:r>
            <w:proofErr w:type="spellEnd"/>
            <w:r w:rsidRPr="00E341D0">
              <w:fldChar w:fldCharType="end"/>
            </w:r>
          </w:p>
        </w:tc>
        <w:tc>
          <w:tcPr>
            <w:tcW w:w="250" w:type="pct"/>
            <w:tcBorders>
              <w:top w:val="nil"/>
              <w:left w:val="nil"/>
              <w:bottom w:val="nil"/>
              <w:right w:val="nil"/>
            </w:tcBorders>
            <w:vAlign w:val="center"/>
            <w:hideMark/>
          </w:tcPr>
          <w:p w:rsidR="00E341D0" w:rsidRPr="00E341D0" w:rsidRDefault="00E341D0" w:rsidP="00E341D0">
            <w:r w:rsidRPr="00E341D0">
              <w:t> </w:t>
            </w:r>
          </w:p>
        </w:tc>
        <w:tc>
          <w:tcPr>
            <w:tcW w:w="2500" w:type="pct"/>
            <w:hideMark/>
          </w:tcPr>
          <w:p w:rsidR="00E341D0" w:rsidRPr="00E341D0" w:rsidRDefault="00E341D0" w:rsidP="00E341D0"/>
        </w:tc>
      </w:tr>
    </w:tbl>
    <w:p w:rsidR="00E341D0" w:rsidRPr="00E341D0" w:rsidRDefault="00E341D0" w:rsidP="00E341D0">
      <w:r w:rsidRPr="00E341D0">
        <w:t xml:space="preserve">Nota al lector: es posible que esta página no contenga todos los componentes del trabajo original (pies de página, avanzadas formulas </w:t>
      </w:r>
      <w:proofErr w:type="spellStart"/>
      <w:r w:rsidRPr="00E341D0">
        <w:t>matem</w:t>
      </w:r>
      <w:proofErr w:type="spellEnd"/>
    </w:p>
    <w:p w:rsidR="00E341D0" w:rsidRDefault="00E341D0"/>
    <w:sectPr w:rsidR="00E341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E4D78"/>
    <w:multiLevelType w:val="multilevel"/>
    <w:tmpl w:val="6072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E4F51"/>
    <w:multiLevelType w:val="multilevel"/>
    <w:tmpl w:val="3F5C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6D0AB8"/>
    <w:multiLevelType w:val="multilevel"/>
    <w:tmpl w:val="D642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166BF"/>
    <w:multiLevelType w:val="multilevel"/>
    <w:tmpl w:val="D63E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66D92"/>
    <w:multiLevelType w:val="multilevel"/>
    <w:tmpl w:val="B7E0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D55BA"/>
    <w:multiLevelType w:val="multilevel"/>
    <w:tmpl w:val="F8D00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1D0"/>
    <w:rsid w:val="004E7C62"/>
    <w:rsid w:val="00674435"/>
    <w:rsid w:val="00966CAC"/>
    <w:rsid w:val="00E341D0"/>
    <w:rsid w:val="00F129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E72FA371-3CA4-40C5-8CDE-5966659A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341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41D0"/>
    <w:rPr>
      <w:rFonts w:ascii="Tahoma" w:hAnsi="Tahoma" w:cs="Tahoma"/>
      <w:sz w:val="16"/>
      <w:szCs w:val="16"/>
    </w:rPr>
  </w:style>
  <w:style w:type="character" w:styleId="Hipervnculo">
    <w:name w:val="Hyperlink"/>
    <w:basedOn w:val="Fuentedeprrafopredeter"/>
    <w:uiPriority w:val="99"/>
    <w:unhideWhenUsed/>
    <w:rsid w:val="00E341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052">
      <w:bodyDiv w:val="1"/>
      <w:marLeft w:val="0"/>
      <w:marRight w:val="0"/>
      <w:marTop w:val="0"/>
      <w:marBottom w:val="0"/>
      <w:divBdr>
        <w:top w:val="none" w:sz="0" w:space="0" w:color="auto"/>
        <w:left w:val="none" w:sz="0" w:space="0" w:color="auto"/>
        <w:bottom w:val="none" w:sz="0" w:space="0" w:color="auto"/>
        <w:right w:val="none" w:sz="0" w:space="0" w:color="auto"/>
      </w:divBdr>
      <w:divsChild>
        <w:div w:id="1107501650">
          <w:marLeft w:val="0"/>
          <w:marRight w:val="0"/>
          <w:marTop w:val="0"/>
          <w:marBottom w:val="0"/>
          <w:divBdr>
            <w:top w:val="none" w:sz="0" w:space="0" w:color="auto"/>
            <w:left w:val="none" w:sz="0" w:space="0" w:color="auto"/>
            <w:bottom w:val="none" w:sz="0" w:space="0" w:color="auto"/>
            <w:right w:val="none" w:sz="0" w:space="0" w:color="auto"/>
          </w:divBdr>
          <w:divsChild>
            <w:div w:id="1213733929">
              <w:marLeft w:val="0"/>
              <w:marRight w:val="0"/>
              <w:marTop w:val="0"/>
              <w:marBottom w:val="0"/>
              <w:divBdr>
                <w:top w:val="none" w:sz="0" w:space="0" w:color="auto"/>
                <w:left w:val="none" w:sz="0" w:space="0" w:color="auto"/>
                <w:bottom w:val="none" w:sz="0" w:space="0" w:color="auto"/>
                <w:right w:val="none" w:sz="0" w:space="0" w:color="auto"/>
              </w:divBdr>
            </w:div>
          </w:divsChild>
        </w:div>
        <w:div w:id="1468281309">
          <w:marLeft w:val="0"/>
          <w:marRight w:val="0"/>
          <w:marTop w:val="0"/>
          <w:marBottom w:val="0"/>
          <w:divBdr>
            <w:top w:val="none" w:sz="0" w:space="0" w:color="auto"/>
            <w:left w:val="none" w:sz="0" w:space="0" w:color="auto"/>
            <w:bottom w:val="none" w:sz="0" w:space="0" w:color="auto"/>
            <w:right w:val="none" w:sz="0" w:space="0" w:color="auto"/>
          </w:divBdr>
          <w:divsChild>
            <w:div w:id="1096251028">
              <w:marLeft w:val="0"/>
              <w:marRight w:val="0"/>
              <w:marTop w:val="0"/>
              <w:marBottom w:val="0"/>
              <w:divBdr>
                <w:top w:val="none" w:sz="0" w:space="0" w:color="auto"/>
                <w:left w:val="none" w:sz="0" w:space="0" w:color="auto"/>
                <w:bottom w:val="none" w:sz="0" w:space="0" w:color="auto"/>
                <w:right w:val="none" w:sz="0" w:space="0" w:color="auto"/>
              </w:divBdr>
            </w:div>
            <w:div w:id="1248732582">
              <w:marLeft w:val="0"/>
              <w:marRight w:val="0"/>
              <w:marTop w:val="150"/>
              <w:marBottom w:val="150"/>
              <w:divBdr>
                <w:top w:val="none" w:sz="0" w:space="0" w:color="auto"/>
                <w:left w:val="none" w:sz="0" w:space="0" w:color="auto"/>
                <w:bottom w:val="none" w:sz="0" w:space="0" w:color="auto"/>
                <w:right w:val="none" w:sz="0" w:space="0" w:color="auto"/>
              </w:divBdr>
              <w:divsChild>
                <w:div w:id="157929324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8325079">
      <w:bodyDiv w:val="1"/>
      <w:marLeft w:val="0"/>
      <w:marRight w:val="0"/>
      <w:marTop w:val="0"/>
      <w:marBottom w:val="0"/>
      <w:divBdr>
        <w:top w:val="none" w:sz="0" w:space="0" w:color="auto"/>
        <w:left w:val="none" w:sz="0" w:space="0" w:color="auto"/>
        <w:bottom w:val="none" w:sz="0" w:space="0" w:color="auto"/>
        <w:right w:val="none" w:sz="0" w:space="0" w:color="auto"/>
      </w:divBdr>
      <w:divsChild>
        <w:div w:id="1516530305">
          <w:marLeft w:val="0"/>
          <w:marRight w:val="0"/>
          <w:marTop w:val="0"/>
          <w:marBottom w:val="0"/>
          <w:divBdr>
            <w:top w:val="none" w:sz="0" w:space="0" w:color="auto"/>
            <w:left w:val="none" w:sz="0" w:space="0" w:color="auto"/>
            <w:bottom w:val="none" w:sz="0" w:space="0" w:color="auto"/>
            <w:right w:val="none" w:sz="0" w:space="0" w:color="auto"/>
          </w:divBdr>
          <w:divsChild>
            <w:div w:id="1161310504">
              <w:marLeft w:val="0"/>
              <w:marRight w:val="0"/>
              <w:marTop w:val="0"/>
              <w:marBottom w:val="0"/>
              <w:divBdr>
                <w:top w:val="none" w:sz="0" w:space="0" w:color="auto"/>
                <w:left w:val="none" w:sz="0" w:space="0" w:color="auto"/>
                <w:bottom w:val="none" w:sz="0" w:space="0" w:color="auto"/>
                <w:right w:val="none" w:sz="0" w:space="0" w:color="auto"/>
              </w:divBdr>
              <w:divsChild>
                <w:div w:id="991064167">
                  <w:marLeft w:val="0"/>
                  <w:marRight w:val="0"/>
                  <w:marTop w:val="0"/>
                  <w:marBottom w:val="150"/>
                  <w:divBdr>
                    <w:top w:val="none" w:sz="0" w:space="0" w:color="auto"/>
                    <w:left w:val="none" w:sz="0" w:space="0" w:color="auto"/>
                    <w:bottom w:val="none" w:sz="0" w:space="0" w:color="auto"/>
                    <w:right w:val="none" w:sz="0" w:space="0" w:color="auto"/>
                  </w:divBdr>
                  <w:divsChild>
                    <w:div w:id="1167018948">
                      <w:marLeft w:val="0"/>
                      <w:marRight w:val="0"/>
                      <w:marTop w:val="150"/>
                      <w:marBottom w:val="150"/>
                      <w:divBdr>
                        <w:top w:val="none" w:sz="0" w:space="0" w:color="auto"/>
                        <w:left w:val="none" w:sz="0" w:space="0" w:color="auto"/>
                        <w:bottom w:val="none" w:sz="0" w:space="0" w:color="auto"/>
                        <w:right w:val="none" w:sz="0" w:space="0" w:color="auto"/>
                      </w:divBdr>
                    </w:div>
                  </w:divsChild>
                </w:div>
                <w:div w:id="10186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67348">
          <w:marLeft w:val="0"/>
          <w:marRight w:val="0"/>
          <w:marTop w:val="0"/>
          <w:marBottom w:val="0"/>
          <w:divBdr>
            <w:top w:val="none" w:sz="0" w:space="0" w:color="auto"/>
            <w:left w:val="none" w:sz="0" w:space="0" w:color="auto"/>
            <w:bottom w:val="none" w:sz="0" w:space="0" w:color="auto"/>
            <w:right w:val="none" w:sz="0" w:space="0" w:color="auto"/>
          </w:divBdr>
        </w:div>
        <w:div w:id="2083142086">
          <w:marLeft w:val="0"/>
          <w:marRight w:val="0"/>
          <w:marTop w:val="150"/>
          <w:marBottom w:val="150"/>
          <w:divBdr>
            <w:top w:val="none" w:sz="0" w:space="0" w:color="auto"/>
            <w:left w:val="none" w:sz="0" w:space="0" w:color="auto"/>
            <w:bottom w:val="none" w:sz="0" w:space="0" w:color="auto"/>
            <w:right w:val="none" w:sz="0" w:space="0" w:color="auto"/>
          </w:divBdr>
          <w:divsChild>
            <w:div w:id="209389022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513913345">
      <w:bodyDiv w:val="1"/>
      <w:marLeft w:val="0"/>
      <w:marRight w:val="0"/>
      <w:marTop w:val="0"/>
      <w:marBottom w:val="0"/>
      <w:divBdr>
        <w:top w:val="none" w:sz="0" w:space="0" w:color="auto"/>
        <w:left w:val="none" w:sz="0" w:space="0" w:color="auto"/>
        <w:bottom w:val="none" w:sz="0" w:space="0" w:color="auto"/>
        <w:right w:val="none" w:sz="0" w:space="0" w:color="auto"/>
      </w:divBdr>
      <w:divsChild>
        <w:div w:id="162595039">
          <w:marLeft w:val="0"/>
          <w:marRight w:val="0"/>
          <w:marTop w:val="0"/>
          <w:marBottom w:val="0"/>
          <w:divBdr>
            <w:top w:val="none" w:sz="0" w:space="0" w:color="auto"/>
            <w:left w:val="none" w:sz="0" w:space="0" w:color="auto"/>
            <w:bottom w:val="none" w:sz="0" w:space="0" w:color="auto"/>
            <w:right w:val="none" w:sz="0" w:space="0" w:color="auto"/>
          </w:divBdr>
          <w:divsChild>
            <w:div w:id="1754351484">
              <w:marLeft w:val="0"/>
              <w:marRight w:val="0"/>
              <w:marTop w:val="0"/>
              <w:marBottom w:val="0"/>
              <w:divBdr>
                <w:top w:val="none" w:sz="0" w:space="0" w:color="auto"/>
                <w:left w:val="none" w:sz="0" w:space="0" w:color="auto"/>
                <w:bottom w:val="none" w:sz="0" w:space="0" w:color="auto"/>
                <w:right w:val="none" w:sz="0" w:space="0" w:color="auto"/>
              </w:divBdr>
              <w:divsChild>
                <w:div w:id="1373263235">
                  <w:marLeft w:val="0"/>
                  <w:marRight w:val="0"/>
                  <w:marTop w:val="0"/>
                  <w:marBottom w:val="150"/>
                  <w:divBdr>
                    <w:top w:val="none" w:sz="0" w:space="0" w:color="auto"/>
                    <w:left w:val="none" w:sz="0" w:space="0" w:color="auto"/>
                    <w:bottom w:val="none" w:sz="0" w:space="0" w:color="auto"/>
                    <w:right w:val="none" w:sz="0" w:space="0" w:color="auto"/>
                  </w:divBdr>
                  <w:divsChild>
                    <w:div w:id="135074272">
                      <w:marLeft w:val="0"/>
                      <w:marRight w:val="0"/>
                      <w:marTop w:val="150"/>
                      <w:marBottom w:val="150"/>
                      <w:divBdr>
                        <w:top w:val="none" w:sz="0" w:space="0" w:color="auto"/>
                        <w:left w:val="none" w:sz="0" w:space="0" w:color="auto"/>
                        <w:bottom w:val="none" w:sz="0" w:space="0" w:color="auto"/>
                        <w:right w:val="none" w:sz="0" w:space="0" w:color="auto"/>
                      </w:divBdr>
                    </w:div>
                  </w:divsChild>
                </w:div>
                <w:div w:id="3974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217">
          <w:marLeft w:val="0"/>
          <w:marRight w:val="0"/>
          <w:marTop w:val="0"/>
          <w:marBottom w:val="0"/>
          <w:divBdr>
            <w:top w:val="none" w:sz="0" w:space="0" w:color="auto"/>
            <w:left w:val="none" w:sz="0" w:space="0" w:color="auto"/>
            <w:bottom w:val="none" w:sz="0" w:space="0" w:color="auto"/>
            <w:right w:val="none" w:sz="0" w:space="0" w:color="auto"/>
          </w:divBdr>
        </w:div>
        <w:div w:id="278151795">
          <w:marLeft w:val="0"/>
          <w:marRight w:val="0"/>
          <w:marTop w:val="150"/>
          <w:marBottom w:val="150"/>
          <w:divBdr>
            <w:top w:val="none" w:sz="0" w:space="0" w:color="auto"/>
            <w:left w:val="none" w:sz="0" w:space="0" w:color="auto"/>
            <w:bottom w:val="none" w:sz="0" w:space="0" w:color="auto"/>
            <w:right w:val="none" w:sz="0" w:space="0" w:color="auto"/>
          </w:divBdr>
          <w:divsChild>
            <w:div w:id="210811465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709647528">
      <w:bodyDiv w:val="1"/>
      <w:marLeft w:val="0"/>
      <w:marRight w:val="0"/>
      <w:marTop w:val="0"/>
      <w:marBottom w:val="0"/>
      <w:divBdr>
        <w:top w:val="none" w:sz="0" w:space="0" w:color="auto"/>
        <w:left w:val="none" w:sz="0" w:space="0" w:color="auto"/>
        <w:bottom w:val="none" w:sz="0" w:space="0" w:color="auto"/>
        <w:right w:val="none" w:sz="0" w:space="0" w:color="auto"/>
      </w:divBdr>
      <w:divsChild>
        <w:div w:id="1593586784">
          <w:marLeft w:val="0"/>
          <w:marRight w:val="0"/>
          <w:marTop w:val="0"/>
          <w:marBottom w:val="0"/>
          <w:divBdr>
            <w:top w:val="none" w:sz="0" w:space="0" w:color="auto"/>
            <w:left w:val="none" w:sz="0" w:space="0" w:color="auto"/>
            <w:bottom w:val="none" w:sz="0" w:space="0" w:color="auto"/>
            <w:right w:val="none" w:sz="0" w:space="0" w:color="auto"/>
          </w:divBdr>
          <w:divsChild>
            <w:div w:id="243418559">
              <w:marLeft w:val="0"/>
              <w:marRight w:val="0"/>
              <w:marTop w:val="0"/>
              <w:marBottom w:val="0"/>
              <w:divBdr>
                <w:top w:val="none" w:sz="0" w:space="0" w:color="auto"/>
                <w:left w:val="none" w:sz="0" w:space="0" w:color="auto"/>
                <w:bottom w:val="none" w:sz="0" w:space="0" w:color="auto"/>
                <w:right w:val="none" w:sz="0" w:space="0" w:color="auto"/>
              </w:divBdr>
            </w:div>
          </w:divsChild>
        </w:div>
        <w:div w:id="1349020819">
          <w:marLeft w:val="0"/>
          <w:marRight w:val="0"/>
          <w:marTop w:val="0"/>
          <w:marBottom w:val="0"/>
          <w:divBdr>
            <w:top w:val="none" w:sz="0" w:space="0" w:color="auto"/>
            <w:left w:val="none" w:sz="0" w:space="0" w:color="auto"/>
            <w:bottom w:val="none" w:sz="0" w:space="0" w:color="auto"/>
            <w:right w:val="none" w:sz="0" w:space="0" w:color="auto"/>
          </w:divBdr>
          <w:divsChild>
            <w:div w:id="1511876207">
              <w:marLeft w:val="0"/>
              <w:marRight w:val="0"/>
              <w:marTop w:val="0"/>
              <w:marBottom w:val="0"/>
              <w:divBdr>
                <w:top w:val="none" w:sz="0" w:space="0" w:color="auto"/>
                <w:left w:val="none" w:sz="0" w:space="0" w:color="auto"/>
                <w:bottom w:val="none" w:sz="0" w:space="0" w:color="auto"/>
                <w:right w:val="none" w:sz="0" w:space="0" w:color="auto"/>
              </w:divBdr>
            </w:div>
            <w:div w:id="1191214267">
              <w:marLeft w:val="0"/>
              <w:marRight w:val="0"/>
              <w:marTop w:val="150"/>
              <w:marBottom w:val="150"/>
              <w:divBdr>
                <w:top w:val="none" w:sz="0" w:space="0" w:color="auto"/>
                <w:left w:val="none" w:sz="0" w:space="0" w:color="auto"/>
                <w:bottom w:val="none" w:sz="0" w:space="0" w:color="auto"/>
                <w:right w:val="none" w:sz="0" w:space="0" w:color="auto"/>
              </w:divBdr>
              <w:divsChild>
                <w:div w:id="120817971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onografias.com/trabajos4/refrec/refrec.shtml" TargetMode="External"/><Relationship Id="rId21" Type="http://schemas.openxmlformats.org/officeDocument/2006/relationships/hyperlink" Target="https://www.monografias.com/trabajos15/tipos-mercado/tipos-mercado.shtml" TargetMode="External"/><Relationship Id="rId42" Type="http://schemas.openxmlformats.org/officeDocument/2006/relationships/hyperlink" Target="https://www.monografias.com/trabajos16/fijacion-precios/fijacion-precios.shtml" TargetMode="External"/><Relationship Id="rId63" Type="http://schemas.openxmlformats.org/officeDocument/2006/relationships/hyperlink" Target="https://www.monografias.com/Tecnologia/index.shtml" TargetMode="External"/><Relationship Id="rId84" Type="http://schemas.openxmlformats.org/officeDocument/2006/relationships/hyperlink" Target="https://www.monografias.com/trabajos39/el-monopolio/el-monopolio.shtml" TargetMode="External"/><Relationship Id="rId138" Type="http://schemas.openxmlformats.org/officeDocument/2006/relationships/hyperlink" Target="https://www.monografias.com/trabajos16/industria-ingenieria/industria-ingenieria.shtml" TargetMode="External"/><Relationship Id="rId159" Type="http://schemas.openxmlformats.org/officeDocument/2006/relationships/theme" Target="theme/theme1.xml"/><Relationship Id="rId107" Type="http://schemas.openxmlformats.org/officeDocument/2006/relationships/hyperlink" Target="https://www.monografias.com/trabajos6/lide/lide.shtml" TargetMode="External"/><Relationship Id="rId11" Type="http://schemas.openxmlformats.org/officeDocument/2006/relationships/hyperlink" Target="https://www.monografias.com/trabajos10/model/model.shtml" TargetMode="External"/><Relationship Id="rId32" Type="http://schemas.openxmlformats.org/officeDocument/2006/relationships/hyperlink" Target="https://www.monografias.com/trabajos12/elorigest/elorigest.shtml" TargetMode="External"/><Relationship Id="rId53" Type="http://schemas.openxmlformats.org/officeDocument/2006/relationships/hyperlink" Target="https://www.monografias.com/trabajos35/consumo-inversion/consumo-inversion.shtml" TargetMode="External"/><Relationship Id="rId74" Type="http://schemas.openxmlformats.org/officeDocument/2006/relationships/hyperlink" Target="https://www.monografias.com/trabajos10/formulac/formulac.shtml" TargetMode="External"/><Relationship Id="rId128" Type="http://schemas.openxmlformats.org/officeDocument/2006/relationships/hyperlink" Target="https://www.monografias.com/trabajos11/tebas/tebas.shtml" TargetMode="External"/><Relationship Id="rId149" Type="http://schemas.openxmlformats.org/officeDocument/2006/relationships/hyperlink" Target="https://www.monografias.com/trabajos55/san-martin/san-martin.shtml" TargetMode="External"/><Relationship Id="rId5" Type="http://schemas.openxmlformats.org/officeDocument/2006/relationships/image" Target="media/image1.gif"/><Relationship Id="rId95" Type="http://schemas.openxmlformats.org/officeDocument/2006/relationships/hyperlink" Target="https://www.monografias.com/trabajos11/empre/empre.shtml" TargetMode="External"/><Relationship Id="rId22" Type="http://schemas.openxmlformats.org/officeDocument/2006/relationships/hyperlink" Target="https://www.monografias.com/trabajos11/empre/empre.shtml" TargetMode="External"/><Relationship Id="rId43" Type="http://schemas.openxmlformats.org/officeDocument/2006/relationships/hyperlink" Target="https://www.monografias.com/trabajos12/elproduc/elproduc.shtml" TargetMode="External"/><Relationship Id="rId64" Type="http://schemas.openxmlformats.org/officeDocument/2006/relationships/hyperlink" Target="https://www.monografias.com/trabajos7/coad/coad.shtml" TargetMode="External"/><Relationship Id="rId118" Type="http://schemas.openxmlformats.org/officeDocument/2006/relationships/hyperlink" Target="https://www.monografias.com/trabajos11/empre/empre.shtml" TargetMode="External"/><Relationship Id="rId139" Type="http://schemas.openxmlformats.org/officeDocument/2006/relationships/hyperlink" Target="https://www.monografias.com/trabajos14/dinamica-grupos/dinamica-grupos.shtml" TargetMode="External"/><Relationship Id="rId80" Type="http://schemas.openxmlformats.org/officeDocument/2006/relationships/hyperlink" Target="https://www.monografias.com/trabajos55/san-martin/san-martin.shtml" TargetMode="External"/><Relationship Id="rId85" Type="http://schemas.openxmlformats.org/officeDocument/2006/relationships/hyperlink" Target="https://www.monografias.com/trabajos39/el-monopolio/el-monopolio.shtml" TargetMode="External"/><Relationship Id="rId150" Type="http://schemas.openxmlformats.org/officeDocument/2006/relationships/hyperlink" Target="https://www.monografias.com/trabajos39/el-monopolio/el-monopolio.shtml" TargetMode="External"/><Relationship Id="rId155" Type="http://schemas.openxmlformats.org/officeDocument/2006/relationships/hyperlink" Target="https://www.monografias.com/trabajos10/12newreute/12newreute.shtml" TargetMode="External"/><Relationship Id="rId12" Type="http://schemas.openxmlformats.org/officeDocument/2006/relationships/hyperlink" Target="https://www.monografias.com/trabajos39/el-monopolio/el-monopolio2.shtml" TargetMode="External"/><Relationship Id="rId17" Type="http://schemas.openxmlformats.org/officeDocument/2006/relationships/hyperlink" Target="https://www.monografias.com/trabajos16/fijacion-precios/fijacion-precios.shtml" TargetMode="External"/><Relationship Id="rId33" Type="http://schemas.openxmlformats.org/officeDocument/2006/relationships/hyperlink" Target="https://www.monografias.com/trabajos5/comco/comco.shtml" TargetMode="External"/><Relationship Id="rId38" Type="http://schemas.openxmlformats.org/officeDocument/2006/relationships/hyperlink" Target="https://www.monografias.com/trabajos12/elorigest/elorigest.shtml" TargetMode="External"/><Relationship Id="rId59" Type="http://schemas.openxmlformats.org/officeDocument/2006/relationships/hyperlink" Target="https://www.monografias.com/trabajos7/caes/caes.shtml" TargetMode="External"/><Relationship Id="rId103" Type="http://schemas.openxmlformats.org/officeDocument/2006/relationships/hyperlink" Target="https://www.monografias.com/trabajos14/verific-servicios/verific-servicios.shtml" TargetMode="External"/><Relationship Id="rId108" Type="http://schemas.openxmlformats.org/officeDocument/2006/relationships/hyperlink" Target="https://www.monografias.com/trabajos11/empre/empre.shtml" TargetMode="External"/><Relationship Id="rId124" Type="http://schemas.openxmlformats.org/officeDocument/2006/relationships/hyperlink" Target="https://www.monografias.com/trabajos5/volfi/volfi.shtml" TargetMode="External"/><Relationship Id="rId129" Type="http://schemas.openxmlformats.org/officeDocument/2006/relationships/hyperlink" Target="https://www.monografias.com/trabajos2/mercambiario/mercambiario.shtml" TargetMode="External"/><Relationship Id="rId54" Type="http://schemas.openxmlformats.org/officeDocument/2006/relationships/hyperlink" Target="https://www.monografias.com/trabajos5/fami/fami.shtml" TargetMode="External"/><Relationship Id="rId70" Type="http://schemas.openxmlformats.org/officeDocument/2006/relationships/hyperlink" Target="https://www.monografias.com/trabajos14/dinamica-grupos/dinamica-grupos.shtml" TargetMode="External"/><Relationship Id="rId75" Type="http://schemas.openxmlformats.org/officeDocument/2006/relationships/hyperlink" Target="https://www.monografias.com/trabajos/histomex/histomex.shtml" TargetMode="External"/><Relationship Id="rId91" Type="http://schemas.openxmlformats.org/officeDocument/2006/relationships/hyperlink" Target="https://www.monografias.com/trabajos16/fijacion-precios/fijacion-precios.shtml" TargetMode="External"/><Relationship Id="rId96" Type="http://schemas.openxmlformats.org/officeDocument/2006/relationships/hyperlink" Target="https://www.monografias.com/trabajos15/metodos-creativos/metodos-creativos.shtml" TargetMode="External"/><Relationship Id="rId140" Type="http://schemas.openxmlformats.org/officeDocument/2006/relationships/hyperlink" Target="https://www.monografias.com/trabajos35/el-poder/el-poder.shtml" TargetMode="External"/><Relationship Id="rId145" Type="http://schemas.openxmlformats.org/officeDocument/2006/relationships/hyperlink" Target="https://www.monografias.com/trabajos901/nuevas-tecnologias-edicion-montaje/nuevas-tecnologias-edicion-montaje.shtml" TargetMode="External"/><Relationship Id="rId1" Type="http://schemas.openxmlformats.org/officeDocument/2006/relationships/numbering" Target="numbering.xml"/><Relationship Id="rId6" Type="http://schemas.openxmlformats.org/officeDocument/2006/relationships/image" Target="media/image2.gif"/><Relationship Id="rId23" Type="http://schemas.openxmlformats.org/officeDocument/2006/relationships/image" Target="media/image5.gif"/><Relationship Id="rId28" Type="http://schemas.openxmlformats.org/officeDocument/2006/relationships/hyperlink" Target="https://www.monografias.com/trabajos14/nuevmicro/nuevmicro.shtml" TargetMode="External"/><Relationship Id="rId49" Type="http://schemas.openxmlformats.org/officeDocument/2006/relationships/hyperlink" Target="https://www.monografias.com/trabajos11/grupo/grupo.shtml" TargetMode="External"/><Relationship Id="rId114" Type="http://schemas.openxmlformats.org/officeDocument/2006/relationships/hyperlink" Target="https://www.monografias.com/trabajos16/fijacion-precios/fijacion-precios.shtml" TargetMode="External"/><Relationship Id="rId119" Type="http://schemas.openxmlformats.org/officeDocument/2006/relationships/hyperlink" Target="https://www.monografias.com/trabajos12/evintven/evintven.shtml" TargetMode="External"/><Relationship Id="rId44" Type="http://schemas.openxmlformats.org/officeDocument/2006/relationships/hyperlink" Target="https://www.monografias.com/trabajos7/mafu/mafu.shtml" TargetMode="External"/><Relationship Id="rId60" Type="http://schemas.openxmlformats.org/officeDocument/2006/relationships/hyperlink" Target="https://www.monografias.com/trabajos54/produccion-sistema-economico/produccion-sistema-economico.shtml" TargetMode="External"/><Relationship Id="rId65" Type="http://schemas.openxmlformats.org/officeDocument/2006/relationships/hyperlink" Target="https://www.monografias.com/trabajos7/sisinf/sisinf.shtml" TargetMode="External"/><Relationship Id="rId81" Type="http://schemas.openxmlformats.org/officeDocument/2006/relationships/hyperlink" Target="https://www.monografias.com/trabajos39/el-monopolio/el-monopolio.shtml" TargetMode="External"/><Relationship Id="rId86" Type="http://schemas.openxmlformats.org/officeDocument/2006/relationships/hyperlink" Target="https://www.monografias.com/trabajos39/el-monopolio/el-monopolio.shtml" TargetMode="External"/><Relationship Id="rId130" Type="http://schemas.openxmlformats.org/officeDocument/2006/relationships/hyperlink" Target="https://www.monografias.com/trabajos7/caes/caes.shtml" TargetMode="External"/><Relationship Id="rId135" Type="http://schemas.openxmlformats.org/officeDocument/2006/relationships/hyperlink" Target="https://www.monografias.com/trabajos7/coad/coad.shtml" TargetMode="External"/><Relationship Id="rId151" Type="http://schemas.openxmlformats.org/officeDocument/2006/relationships/hyperlink" Target="https://www.monografias.com/trabajos39/el-monopolio/el-monopolio2.shtml" TargetMode="External"/><Relationship Id="rId156" Type="http://schemas.openxmlformats.org/officeDocument/2006/relationships/hyperlink" Target="https://www.monografias.com/trabajos10/comint/comint.shtml" TargetMode="External"/><Relationship Id="rId13" Type="http://schemas.openxmlformats.org/officeDocument/2006/relationships/hyperlink" Target="https://www.monografias.com/trabajos10/12newreute/12newreute.shtml" TargetMode="External"/><Relationship Id="rId18" Type="http://schemas.openxmlformats.org/officeDocument/2006/relationships/hyperlink" Target="https://www.monografias.com/trabajos13/mercado/mercado.shtml" TargetMode="External"/><Relationship Id="rId39" Type="http://schemas.openxmlformats.org/officeDocument/2006/relationships/hyperlink" Target="https://www.monografias.com/trabajos28/nociones-fundamentales-discriminacion/nociones-fundamentales-discriminacion.shtml" TargetMode="External"/><Relationship Id="rId109" Type="http://schemas.openxmlformats.org/officeDocument/2006/relationships/hyperlink" Target="https://www.monografias.com/trabajos6/diop/diop.shtml" TargetMode="External"/><Relationship Id="rId34" Type="http://schemas.openxmlformats.org/officeDocument/2006/relationships/hyperlink" Target="https://www.monografias.com/trabajos14/control/control.shtml" TargetMode="External"/><Relationship Id="rId50" Type="http://schemas.openxmlformats.org/officeDocument/2006/relationships/hyperlink" Target="https://www.monografias.com/trabajos11/teosis/teosis.shtml" TargetMode="External"/><Relationship Id="rId55" Type="http://schemas.openxmlformats.org/officeDocument/2006/relationships/hyperlink" Target="https://www.monografias.com/trabajos7/compro/compro.shtml" TargetMode="External"/><Relationship Id="rId76" Type="http://schemas.openxmlformats.org/officeDocument/2006/relationships/hyperlink" Target="https://www.monografias.com/trabajos901/nuevas-tecnologias-edicion-montaje/nuevas-tecnologias-edicion-montaje.shtml" TargetMode="External"/><Relationship Id="rId97" Type="http://schemas.openxmlformats.org/officeDocument/2006/relationships/hyperlink" Target="https://www.monografias.com/trabajos11/empre/empre.shtml" TargetMode="External"/><Relationship Id="rId104" Type="http://schemas.openxmlformats.org/officeDocument/2006/relationships/hyperlink" Target="https://www.monografias.com/trabajos12/elorigest/elorigest.shtml" TargetMode="External"/><Relationship Id="rId120" Type="http://schemas.openxmlformats.org/officeDocument/2006/relationships/hyperlink" Target="https://www.monografias.com/trabajos7/cofi/cofi.shtml" TargetMode="External"/><Relationship Id="rId125" Type="http://schemas.openxmlformats.org/officeDocument/2006/relationships/hyperlink" Target="https://www.monografias.com/trabajos35/consumo-inversion/consumo-inversion.shtml" TargetMode="External"/><Relationship Id="rId141" Type="http://schemas.openxmlformats.org/officeDocument/2006/relationships/hyperlink" Target="https://www.monografias.com/trabajos12/curclin/curclin.shtml" TargetMode="External"/><Relationship Id="rId146" Type="http://schemas.openxmlformats.org/officeDocument/2006/relationships/hyperlink" Target="https://www.monografias.com/Educacion/index.shtml" TargetMode="External"/><Relationship Id="rId7" Type="http://schemas.openxmlformats.org/officeDocument/2006/relationships/hyperlink" Target="https://www.monografias.com/trabajos39/el-monopolio/el-monopolio2.shtml" TargetMode="External"/><Relationship Id="rId71" Type="http://schemas.openxmlformats.org/officeDocument/2006/relationships/hyperlink" Target="https://www.monografias.com/trabajos35/el-poder/el-poder.shtml" TargetMode="External"/><Relationship Id="rId92" Type="http://schemas.openxmlformats.org/officeDocument/2006/relationships/hyperlink" Target="https://www.monografias.com/trabajos13/mercado/mercado.shtml" TargetMode="External"/><Relationship Id="rId2" Type="http://schemas.openxmlformats.org/officeDocument/2006/relationships/styles" Target="styles.xml"/><Relationship Id="rId29" Type="http://schemas.openxmlformats.org/officeDocument/2006/relationships/hyperlink" Target="https://www.monografias.com/trabajos/tomadecisiones/tomadecisiones.shtml" TargetMode="External"/><Relationship Id="rId24" Type="http://schemas.openxmlformats.org/officeDocument/2006/relationships/hyperlink" Target="https://www.monografias.com/trabajos15/metodos-creativos/metodos-creativos.shtml" TargetMode="External"/><Relationship Id="rId40" Type="http://schemas.openxmlformats.org/officeDocument/2006/relationships/hyperlink" Target="https://www.monografias.com/Politica/index.shtml" TargetMode="External"/><Relationship Id="rId45" Type="http://schemas.openxmlformats.org/officeDocument/2006/relationships/hyperlink" Target="https://www.monografias.com/trabajos4/refrec/refrec.shtml" TargetMode="External"/><Relationship Id="rId66" Type="http://schemas.openxmlformats.org/officeDocument/2006/relationships/hyperlink" Target="https://www.monografias.com/trabajos4/costo/costo.shtml" TargetMode="External"/><Relationship Id="rId87" Type="http://schemas.openxmlformats.org/officeDocument/2006/relationships/hyperlink" Target="https://www.monografias.com/trabajos10/12newreute/12newreute.shtml" TargetMode="External"/><Relationship Id="rId110" Type="http://schemas.openxmlformats.org/officeDocument/2006/relationships/hyperlink" Target="https://www.monografias.com/trabajos12/elorigest/elorigest.shtml" TargetMode="External"/><Relationship Id="rId115" Type="http://schemas.openxmlformats.org/officeDocument/2006/relationships/hyperlink" Target="https://www.monografias.com/trabajos12/elproduc/elproduc.shtml" TargetMode="External"/><Relationship Id="rId131" Type="http://schemas.openxmlformats.org/officeDocument/2006/relationships/hyperlink" Target="https://www.monografias.com/trabajos54/produccion-sistema-economico/produccion-sistema-economico.shtml" TargetMode="External"/><Relationship Id="rId136" Type="http://schemas.openxmlformats.org/officeDocument/2006/relationships/hyperlink" Target="https://www.monografias.com/trabajos7/sisinf/sisinf.shtml" TargetMode="External"/><Relationship Id="rId157" Type="http://schemas.openxmlformats.org/officeDocument/2006/relationships/hyperlink" Target="https://www.monografias.com/trabajos10/model/model.shtml" TargetMode="External"/><Relationship Id="rId61" Type="http://schemas.openxmlformats.org/officeDocument/2006/relationships/hyperlink" Target="https://www.monografias.com/trabajos16/comportamiento-humano/comportamiento-humano.shtml" TargetMode="External"/><Relationship Id="rId82" Type="http://schemas.openxmlformats.org/officeDocument/2006/relationships/hyperlink" Target="https://www.monografias.com/trabajos39/el-monopolio/el-monopolio2.shtml" TargetMode="External"/><Relationship Id="rId152" Type="http://schemas.openxmlformats.org/officeDocument/2006/relationships/hyperlink" Target="https://www.monografias.com/trabajos39/el-monopolio/el-monopolio.shtml" TargetMode="External"/><Relationship Id="rId19" Type="http://schemas.openxmlformats.org/officeDocument/2006/relationships/hyperlink" Target="https://www.monografias.com/trabajos/ofertaydemanda/ofertaydemanda.shtml" TargetMode="External"/><Relationship Id="rId14" Type="http://schemas.openxmlformats.org/officeDocument/2006/relationships/hyperlink" Target="https://www.monografias.com/trabajos10/comint/comint.shtml" TargetMode="External"/><Relationship Id="rId30" Type="http://schemas.openxmlformats.org/officeDocument/2006/relationships/hyperlink" Target="https://www.monografias.com/trabajos11/conge/conge.shtml" TargetMode="External"/><Relationship Id="rId35" Type="http://schemas.openxmlformats.org/officeDocument/2006/relationships/hyperlink" Target="https://www.monografias.com/trabajos6/lide/lide.shtml" TargetMode="External"/><Relationship Id="rId56" Type="http://schemas.openxmlformats.org/officeDocument/2006/relationships/hyperlink" Target="https://www.monografias.com/trabajos11/tebas/tebas.shtml" TargetMode="External"/><Relationship Id="rId77" Type="http://schemas.openxmlformats.org/officeDocument/2006/relationships/hyperlink" Target="https://www.monografias.com/Educacion/index.shtml" TargetMode="External"/><Relationship Id="rId100" Type="http://schemas.openxmlformats.org/officeDocument/2006/relationships/hyperlink" Target="https://www.monografias.com/trabajos14/nuevmicro/nuevmicro.shtml" TargetMode="External"/><Relationship Id="rId105" Type="http://schemas.openxmlformats.org/officeDocument/2006/relationships/hyperlink" Target="https://www.monografias.com/trabajos5/comco/comco.shtml" TargetMode="External"/><Relationship Id="rId126" Type="http://schemas.openxmlformats.org/officeDocument/2006/relationships/hyperlink" Target="https://www.monografias.com/trabajos5/fami/fami.shtml" TargetMode="External"/><Relationship Id="rId147" Type="http://schemas.openxmlformats.org/officeDocument/2006/relationships/hyperlink" Target="https://www.monografias.com/trabajos901/historia-madrid/historia-madrid.shtml" TargetMode="External"/><Relationship Id="rId8" Type="http://schemas.openxmlformats.org/officeDocument/2006/relationships/image" Target="media/image3.gif"/><Relationship Id="rId51" Type="http://schemas.openxmlformats.org/officeDocument/2006/relationships/hyperlink" Target="https://www.monografias.com/trabajos14/problemadelagua/problemadelagua.shtml" TargetMode="External"/><Relationship Id="rId72" Type="http://schemas.openxmlformats.org/officeDocument/2006/relationships/hyperlink" Target="https://www.monografias.com/trabajos12/curclin/curclin.shtml" TargetMode="External"/><Relationship Id="rId93" Type="http://schemas.openxmlformats.org/officeDocument/2006/relationships/hyperlink" Target="https://www.monografias.com/trabajos/ofertaydemanda/ofertaydemanda.shtml" TargetMode="External"/><Relationship Id="rId98" Type="http://schemas.openxmlformats.org/officeDocument/2006/relationships/hyperlink" Target="https://www.monografias.com/trabajos35/sociedad/sociedad.shtml" TargetMode="External"/><Relationship Id="rId121" Type="http://schemas.openxmlformats.org/officeDocument/2006/relationships/hyperlink" Target="https://www.monografias.com/trabajos11/grupo/grupo.shtml" TargetMode="External"/><Relationship Id="rId142" Type="http://schemas.openxmlformats.org/officeDocument/2006/relationships/hyperlink" Target="https://www.monografias.com/trabajos/epistemologia2/epistemologia2.shtml" TargetMode="External"/><Relationship Id="rId3" Type="http://schemas.openxmlformats.org/officeDocument/2006/relationships/settings" Target="settings.xml"/><Relationship Id="rId25" Type="http://schemas.openxmlformats.org/officeDocument/2006/relationships/hyperlink" Target="https://www.monografias.com/trabajos11/empre/empre.shtml" TargetMode="External"/><Relationship Id="rId46" Type="http://schemas.openxmlformats.org/officeDocument/2006/relationships/hyperlink" Target="https://www.monografias.com/trabajos11/empre/empre.shtml" TargetMode="External"/><Relationship Id="rId67" Type="http://schemas.openxmlformats.org/officeDocument/2006/relationships/image" Target="media/image7.gif"/><Relationship Id="rId116" Type="http://schemas.openxmlformats.org/officeDocument/2006/relationships/hyperlink" Target="https://www.monografias.com/trabajos7/mafu/mafu.shtml" TargetMode="External"/><Relationship Id="rId137" Type="http://schemas.openxmlformats.org/officeDocument/2006/relationships/hyperlink" Target="https://www.monografias.com/trabajos4/costo/costo.shtml" TargetMode="External"/><Relationship Id="rId158" Type="http://schemas.openxmlformats.org/officeDocument/2006/relationships/fontTable" Target="fontTable.xml"/><Relationship Id="rId20" Type="http://schemas.openxmlformats.org/officeDocument/2006/relationships/image" Target="media/image4.gif"/><Relationship Id="rId41" Type="http://schemas.openxmlformats.org/officeDocument/2006/relationships/hyperlink" Target="https://www.monografias.com/trabajos/discriminacion/discriminacion.shtml" TargetMode="External"/><Relationship Id="rId62" Type="http://schemas.openxmlformats.org/officeDocument/2006/relationships/hyperlink" Target="https://www.monografias.com/trabajos4/costos/costos.shtml" TargetMode="External"/><Relationship Id="rId83" Type="http://schemas.openxmlformats.org/officeDocument/2006/relationships/image" Target="media/image9.gif"/><Relationship Id="rId88" Type="http://schemas.openxmlformats.org/officeDocument/2006/relationships/hyperlink" Target="https://www.monografias.com/trabajos10/comint/comint.shtml" TargetMode="External"/><Relationship Id="rId111" Type="http://schemas.openxmlformats.org/officeDocument/2006/relationships/hyperlink" Target="https://www.monografias.com/trabajos28/nociones-fundamentales-discriminacion/nociones-fundamentales-discriminacion.shtml" TargetMode="External"/><Relationship Id="rId132" Type="http://schemas.openxmlformats.org/officeDocument/2006/relationships/hyperlink" Target="https://www.monografias.com/trabajos16/comportamiento-humano/comportamiento-humano.shtml" TargetMode="External"/><Relationship Id="rId153" Type="http://schemas.openxmlformats.org/officeDocument/2006/relationships/hyperlink" Target="https://www.monografias.com/trabajos39/el-monopolio/el-monopolio.shtml" TargetMode="External"/><Relationship Id="rId15" Type="http://schemas.openxmlformats.org/officeDocument/2006/relationships/hyperlink" Target="https://www.monografias.com/trabajos10/model/model.shtml" TargetMode="External"/><Relationship Id="rId36" Type="http://schemas.openxmlformats.org/officeDocument/2006/relationships/hyperlink" Target="https://www.monografias.com/trabajos11/empre/empre.shtml" TargetMode="External"/><Relationship Id="rId57" Type="http://schemas.openxmlformats.org/officeDocument/2006/relationships/image" Target="media/image6.gif"/><Relationship Id="rId106" Type="http://schemas.openxmlformats.org/officeDocument/2006/relationships/hyperlink" Target="https://www.monografias.com/trabajos14/control/control.shtml" TargetMode="External"/><Relationship Id="rId127" Type="http://schemas.openxmlformats.org/officeDocument/2006/relationships/hyperlink" Target="https://www.monografias.com/trabajos7/compro/compro.shtml" TargetMode="External"/><Relationship Id="rId10" Type="http://schemas.openxmlformats.org/officeDocument/2006/relationships/hyperlink" Target="https://www.monografias.com/trabajos10/comint/comint.shtml" TargetMode="External"/><Relationship Id="rId31" Type="http://schemas.openxmlformats.org/officeDocument/2006/relationships/hyperlink" Target="https://www.monografias.com/trabajos14/verific-servicios/verific-servicios.shtml" TargetMode="External"/><Relationship Id="rId52" Type="http://schemas.openxmlformats.org/officeDocument/2006/relationships/hyperlink" Target="https://www.monografias.com/trabajos5/volfi/volfi.shtml" TargetMode="External"/><Relationship Id="rId73" Type="http://schemas.openxmlformats.org/officeDocument/2006/relationships/hyperlink" Target="https://www.monografias.com/trabajos/epistemologia2/epistemologia2.shtml" TargetMode="External"/><Relationship Id="rId78" Type="http://schemas.openxmlformats.org/officeDocument/2006/relationships/hyperlink" Target="https://www.monografias.com/trabajos901/historia-madrid/historia-madrid.shtml" TargetMode="External"/><Relationship Id="rId94" Type="http://schemas.openxmlformats.org/officeDocument/2006/relationships/hyperlink" Target="https://www.monografias.com/trabajos15/tipos-mercado/tipos-mercado.shtml" TargetMode="External"/><Relationship Id="rId99" Type="http://schemas.openxmlformats.org/officeDocument/2006/relationships/hyperlink" Target="https://www.monografias.com/trabajos/tomadecisiones/tomadecisiones.shtml" TargetMode="External"/><Relationship Id="rId101" Type="http://schemas.openxmlformats.org/officeDocument/2006/relationships/hyperlink" Target="https://www.monografias.com/trabajos/tomadecisiones/tomadecisiones.shtml" TargetMode="External"/><Relationship Id="rId122" Type="http://schemas.openxmlformats.org/officeDocument/2006/relationships/hyperlink" Target="https://www.monografias.com/trabajos11/teosis/teosis.shtml" TargetMode="External"/><Relationship Id="rId143" Type="http://schemas.openxmlformats.org/officeDocument/2006/relationships/hyperlink" Target="https://www.monografias.com/trabajos10/formulac/formulac.shtml" TargetMode="External"/><Relationship Id="rId148" Type="http://schemas.openxmlformats.org/officeDocument/2006/relationships/hyperlink" Target="https://www.monografias.com/trabajos11/concient/concient.shtml" TargetMode="External"/><Relationship Id="rId4" Type="http://schemas.openxmlformats.org/officeDocument/2006/relationships/webSettings" Target="webSettings.xml"/><Relationship Id="rId9" Type="http://schemas.openxmlformats.org/officeDocument/2006/relationships/hyperlink" Target="https://www.monografias.com/trabajos10/12newreute/12newreute.shtml" TargetMode="External"/><Relationship Id="rId26" Type="http://schemas.openxmlformats.org/officeDocument/2006/relationships/hyperlink" Target="https://www.monografias.com/trabajos35/sociedad/sociedad.shtml" TargetMode="External"/><Relationship Id="rId47" Type="http://schemas.openxmlformats.org/officeDocument/2006/relationships/hyperlink" Target="https://www.monografias.com/trabajos12/evintven/evintven.shtml" TargetMode="External"/><Relationship Id="rId68" Type="http://schemas.openxmlformats.org/officeDocument/2006/relationships/image" Target="media/image8.gif"/><Relationship Id="rId89" Type="http://schemas.openxmlformats.org/officeDocument/2006/relationships/hyperlink" Target="https://www.monografias.com/trabajos10/model/model.shtml" TargetMode="External"/><Relationship Id="rId112" Type="http://schemas.openxmlformats.org/officeDocument/2006/relationships/hyperlink" Target="https://www.monografias.com/Politica/index.shtml" TargetMode="External"/><Relationship Id="rId133" Type="http://schemas.openxmlformats.org/officeDocument/2006/relationships/hyperlink" Target="https://www.monografias.com/trabajos4/costos/costos.shtml" TargetMode="External"/><Relationship Id="rId154" Type="http://schemas.openxmlformats.org/officeDocument/2006/relationships/hyperlink" Target="https://www.monografias.com/trabajos39/el-monopolio/el-monopolio.shtml" TargetMode="External"/><Relationship Id="rId16" Type="http://schemas.openxmlformats.org/officeDocument/2006/relationships/hyperlink" Target="https://www.monografias.com/trabajos/ofertaydemanda/ofertaydemanda.shtml" TargetMode="External"/><Relationship Id="rId37" Type="http://schemas.openxmlformats.org/officeDocument/2006/relationships/hyperlink" Target="https://www.monografias.com/trabajos6/diop/diop.shtml" TargetMode="External"/><Relationship Id="rId58" Type="http://schemas.openxmlformats.org/officeDocument/2006/relationships/hyperlink" Target="https://www.monografias.com/trabajos2/mercambiario/mercambiario.shtml" TargetMode="External"/><Relationship Id="rId79" Type="http://schemas.openxmlformats.org/officeDocument/2006/relationships/hyperlink" Target="https://www.monografias.com/trabajos11/concient/concient.shtml" TargetMode="External"/><Relationship Id="rId102" Type="http://schemas.openxmlformats.org/officeDocument/2006/relationships/hyperlink" Target="https://www.monografias.com/trabajos11/conge/conge.shtml" TargetMode="External"/><Relationship Id="rId123" Type="http://schemas.openxmlformats.org/officeDocument/2006/relationships/hyperlink" Target="https://www.monografias.com/trabajos14/problemadelagua/problemadelagua.shtml" TargetMode="External"/><Relationship Id="rId144" Type="http://schemas.openxmlformats.org/officeDocument/2006/relationships/hyperlink" Target="https://www.monografias.com/trabajos/histomex/histomex.shtml" TargetMode="External"/><Relationship Id="rId90" Type="http://schemas.openxmlformats.org/officeDocument/2006/relationships/hyperlink" Target="https://www.monografias.com/trabajos/ofertaydemanda/ofertaydemanda.shtml" TargetMode="External"/><Relationship Id="rId27" Type="http://schemas.openxmlformats.org/officeDocument/2006/relationships/hyperlink" Target="https://www.monografias.com/trabajos/tomadecisiones/tomadecisiones.shtml" TargetMode="External"/><Relationship Id="rId48" Type="http://schemas.openxmlformats.org/officeDocument/2006/relationships/hyperlink" Target="https://www.monografias.com/trabajos7/cofi/cofi.shtml" TargetMode="External"/><Relationship Id="rId69" Type="http://schemas.openxmlformats.org/officeDocument/2006/relationships/hyperlink" Target="https://www.monografias.com/trabajos16/industria-ingenieria/industria-ingenieria.shtml" TargetMode="External"/><Relationship Id="rId113" Type="http://schemas.openxmlformats.org/officeDocument/2006/relationships/hyperlink" Target="https://www.monografias.com/trabajos/discriminacion/discriminacion.shtml" TargetMode="External"/><Relationship Id="rId134" Type="http://schemas.openxmlformats.org/officeDocument/2006/relationships/hyperlink" Target="https://www.monografias.com/Tecnologia/index.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23</Pages>
  <Words>9899</Words>
  <Characters>56427</Characters>
  <Application>Microsoft Office Word</Application>
  <DocSecurity>0</DocSecurity>
  <Lines>470</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Pixma Tech</dc:creator>
  <cp:lastModifiedBy>Zurita</cp:lastModifiedBy>
  <cp:revision>2</cp:revision>
  <dcterms:created xsi:type="dcterms:W3CDTF">2021-04-29T20:00:00Z</dcterms:created>
  <dcterms:modified xsi:type="dcterms:W3CDTF">2022-05-13T12:35:00Z</dcterms:modified>
</cp:coreProperties>
</file>