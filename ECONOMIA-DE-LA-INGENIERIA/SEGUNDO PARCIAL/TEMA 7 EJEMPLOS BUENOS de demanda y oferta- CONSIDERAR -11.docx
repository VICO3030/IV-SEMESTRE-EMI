
<file path=[Content_Types].xml><?xml version="1.0" encoding="utf-8"?>
<Types xmlns="http://schemas.openxmlformats.org/package/2006/content-types">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74A" w:rsidRPr="00A2574A" w:rsidRDefault="00A2574A" w:rsidP="00A2574A">
      <w:pPr>
        <w:spacing w:after="0" w:line="240" w:lineRule="auto"/>
        <w:jc w:val="center"/>
        <w:rPr>
          <w:rFonts w:ascii="Times New Roman" w:eastAsia="Times New Roman" w:hAnsi="Times New Roman" w:cs="Times New Roman"/>
          <w:vanish/>
          <w:sz w:val="24"/>
          <w:szCs w:val="24"/>
          <w:lang w:eastAsia="es-ES"/>
        </w:rPr>
      </w:pPr>
    </w:p>
    <w:tbl>
      <w:tblPr>
        <w:tblW w:w="12000" w:type="dxa"/>
        <w:jc w:val="center"/>
        <w:tblCellSpacing w:w="15" w:type="dxa"/>
        <w:shd w:val="clear" w:color="auto" w:fill="FFFFFF"/>
        <w:tblCellMar>
          <w:top w:w="15" w:type="dxa"/>
          <w:left w:w="15" w:type="dxa"/>
          <w:bottom w:w="15" w:type="dxa"/>
          <w:right w:w="15" w:type="dxa"/>
        </w:tblCellMar>
        <w:tblLook w:val="04A0"/>
      </w:tblPr>
      <w:tblGrid>
        <w:gridCol w:w="12000"/>
      </w:tblGrid>
      <w:tr w:rsidR="00A2574A" w:rsidRPr="00A2574A" w:rsidTr="00A2574A">
        <w:trPr>
          <w:trHeight w:val="10335"/>
          <w:tblCellSpacing w:w="15" w:type="dxa"/>
          <w:jc w:val="center"/>
          <w:hidden/>
        </w:trPr>
        <w:tc>
          <w:tcPr>
            <w:tcW w:w="10980" w:type="dxa"/>
            <w:tcBorders>
              <w:top w:val="nil"/>
              <w:left w:val="nil"/>
              <w:bottom w:val="nil"/>
              <w:right w:val="nil"/>
            </w:tcBorders>
            <w:shd w:val="clear" w:color="auto" w:fill="FFFFFF"/>
            <w:hideMark/>
          </w:tcPr>
          <w:p w:rsidR="00A2574A" w:rsidRPr="00A2574A" w:rsidRDefault="00A2574A" w:rsidP="00A2574A">
            <w:pPr>
              <w:spacing w:after="0" w:line="240" w:lineRule="auto"/>
              <w:jc w:val="center"/>
              <w:rPr>
                <w:rFonts w:ascii="Times New Roman" w:eastAsia="Times New Roman" w:hAnsi="Times New Roman" w:cs="Times New Roman"/>
                <w:vanish/>
                <w:sz w:val="24"/>
                <w:szCs w:val="24"/>
                <w:lang w:eastAsia="es-ES"/>
              </w:rPr>
            </w:pPr>
          </w:p>
          <w:tbl>
            <w:tblPr>
              <w:tblW w:w="5000" w:type="pct"/>
              <w:jc w:val="center"/>
              <w:tblCellSpacing w:w="15" w:type="dxa"/>
              <w:tblCellMar>
                <w:top w:w="15" w:type="dxa"/>
                <w:left w:w="15" w:type="dxa"/>
                <w:bottom w:w="15" w:type="dxa"/>
                <w:right w:w="15" w:type="dxa"/>
              </w:tblCellMar>
              <w:tblLook w:val="04A0"/>
            </w:tblPr>
            <w:tblGrid>
              <w:gridCol w:w="11910"/>
            </w:tblGrid>
            <w:tr w:rsidR="00A2574A" w:rsidRPr="00A2574A">
              <w:trPr>
                <w:trHeight w:val="6465"/>
                <w:tblCellSpacing w:w="15" w:type="dxa"/>
                <w:jc w:val="center"/>
              </w:trPr>
              <w:tc>
                <w:tcPr>
                  <w:tcW w:w="5000" w:type="pct"/>
                  <w:hideMark/>
                </w:tcPr>
                <w:tbl>
                  <w:tblPr>
                    <w:tblW w:w="5000" w:type="pct"/>
                    <w:jc w:val="center"/>
                    <w:tblCellSpacing w:w="15" w:type="dxa"/>
                    <w:tblCellMar>
                      <w:top w:w="15" w:type="dxa"/>
                      <w:left w:w="15" w:type="dxa"/>
                      <w:bottom w:w="15" w:type="dxa"/>
                      <w:right w:w="15" w:type="dxa"/>
                    </w:tblCellMar>
                    <w:tblLook w:val="04A0"/>
                  </w:tblPr>
                  <w:tblGrid>
                    <w:gridCol w:w="1922"/>
                    <w:gridCol w:w="9898"/>
                  </w:tblGrid>
                  <w:tr w:rsidR="00A2574A" w:rsidRPr="00A2574A">
                    <w:trPr>
                      <w:trHeight w:val="6390"/>
                      <w:tblCellSpacing w:w="15" w:type="dxa"/>
                      <w:jc w:val="center"/>
                    </w:trPr>
                    <w:tc>
                      <w:tcPr>
                        <w:tcW w:w="800" w:type="pct"/>
                        <w:hideMark/>
                      </w:tcPr>
                      <w:p w:rsidR="00A2574A" w:rsidRPr="00A2574A" w:rsidRDefault="00A2574A" w:rsidP="00A2574A">
                        <w:pPr>
                          <w:spacing w:beforeAutospacing="1" w:after="0" w:afterAutospacing="1" w:line="240" w:lineRule="auto"/>
                          <w:jc w:val="center"/>
                          <w:rPr>
                            <w:rFonts w:ascii="Times New Roman" w:eastAsia="Times New Roman" w:hAnsi="Times New Roman" w:cs="Times New Roman"/>
                            <w:sz w:val="24"/>
                            <w:szCs w:val="24"/>
                            <w:lang w:eastAsia="es-ES"/>
                          </w:rPr>
                        </w:pPr>
                      </w:p>
                    </w:tc>
                    <w:tc>
                      <w:tcPr>
                        <w:tcW w:w="0" w:type="auto"/>
                        <w:hideMark/>
                      </w:tcPr>
                      <w:p w:rsidR="00A2574A" w:rsidRPr="00A2574A" w:rsidRDefault="00A2574A" w:rsidP="00A2574A">
                        <w:pPr>
                          <w:spacing w:before="100" w:beforeAutospacing="1" w:after="100" w:afterAutospacing="1" w:line="240" w:lineRule="auto"/>
                          <w:rPr>
                            <w:ins w:id="0" w:author="Unknown"/>
                            <w:rFonts w:ascii="Times New Roman" w:eastAsia="Times New Roman" w:hAnsi="Times New Roman" w:cs="Times New Roman"/>
                            <w:sz w:val="24"/>
                            <w:szCs w:val="24"/>
                            <w:lang w:eastAsia="es-ES"/>
                          </w:rPr>
                        </w:pPr>
                        <w:ins w:id="1" w:author="Unknown">
                          <w:r w:rsidRPr="00A2574A">
                            <w:rPr>
                              <w:rFonts w:ascii="Arial" w:eastAsia="Times New Roman" w:hAnsi="Arial" w:cs="Arial"/>
                              <w:b/>
                              <w:bCs/>
                              <w:sz w:val="20"/>
                              <w:lang w:val="es-ES_tradnl" w:eastAsia="es-ES"/>
                            </w:rPr>
                            <w:t xml:space="preserve">TEMA 2: </w:t>
                          </w:r>
                          <w:r w:rsidRPr="00A2574A">
                            <w:rPr>
                              <w:rFonts w:ascii="Arial" w:eastAsia="Times New Roman" w:hAnsi="Arial" w:cs="Arial"/>
                              <w:b/>
                              <w:bCs/>
                              <w:sz w:val="20"/>
                              <w:szCs w:val="20"/>
                              <w:lang w:val="es-ES_tradnl" w:eastAsia="es-ES"/>
                            </w:rPr>
                            <w:t>OFERTA Y DEMANDA</w:t>
                          </w:r>
                        </w:ins>
                      </w:p>
                      <w:p w:rsidR="00A2574A" w:rsidRPr="00A2574A" w:rsidRDefault="00A2574A" w:rsidP="00A2574A">
                        <w:pPr>
                          <w:spacing w:before="100" w:beforeAutospacing="1" w:after="100" w:afterAutospacing="1" w:line="240" w:lineRule="auto"/>
                          <w:rPr>
                            <w:ins w:id="2" w:author="Unknown"/>
                            <w:rFonts w:ascii="Times New Roman" w:eastAsia="Times New Roman" w:hAnsi="Times New Roman" w:cs="Times New Roman"/>
                            <w:sz w:val="24"/>
                            <w:szCs w:val="24"/>
                            <w:lang w:eastAsia="es-ES"/>
                          </w:rPr>
                        </w:pPr>
                        <w:ins w:id="3" w:author="Unknown">
                          <w:r w:rsidRPr="00A2574A">
                            <w:rPr>
                              <w:rFonts w:ascii="Arial" w:eastAsia="Times New Roman" w:hAnsi="Arial" w:cs="Arial"/>
                              <w:sz w:val="20"/>
                              <w:szCs w:val="20"/>
                              <w:lang w:eastAsia="es-ES"/>
                            </w:rPr>
                            <w:t xml:space="preserve">Lección preparada por </w:t>
                          </w:r>
                          <w:r w:rsidR="001E6CE1" w:rsidRPr="00A2574A">
                            <w:rPr>
                              <w:rFonts w:ascii="Arial" w:eastAsia="Times New Roman" w:hAnsi="Arial" w:cs="Arial"/>
                              <w:sz w:val="20"/>
                              <w:szCs w:val="20"/>
                              <w:lang w:eastAsia="es-ES"/>
                            </w:rPr>
                            <w:fldChar w:fldCharType="begin"/>
                          </w:r>
                          <w:r w:rsidRPr="00A2574A">
                            <w:rPr>
                              <w:rFonts w:ascii="Arial" w:eastAsia="Times New Roman" w:hAnsi="Arial" w:cs="Arial"/>
                              <w:sz w:val="20"/>
                              <w:szCs w:val="20"/>
                              <w:lang w:eastAsia="es-ES"/>
                            </w:rPr>
                            <w:instrText xml:space="preserve"> HYPERLINK "http://www.auladeeconomia.com/yo.htm" </w:instrText>
                          </w:r>
                          <w:r w:rsidR="001E6CE1" w:rsidRPr="00A2574A">
                            <w:rPr>
                              <w:rFonts w:ascii="Arial" w:eastAsia="Times New Roman" w:hAnsi="Arial" w:cs="Arial"/>
                              <w:sz w:val="20"/>
                              <w:szCs w:val="20"/>
                              <w:lang w:eastAsia="es-ES"/>
                            </w:rPr>
                            <w:fldChar w:fldCharType="separate"/>
                          </w:r>
                          <w:r w:rsidRPr="00A2574A">
                            <w:rPr>
                              <w:rFonts w:ascii="Arial" w:eastAsia="Times New Roman" w:hAnsi="Arial" w:cs="Arial"/>
                              <w:color w:val="0000FF"/>
                              <w:sz w:val="20"/>
                              <w:u w:val="single"/>
                              <w:lang w:eastAsia="es-ES"/>
                            </w:rPr>
                            <w:t>Lic. Gabriel Leandro, MBA</w:t>
                          </w:r>
                          <w:r w:rsidR="001E6CE1" w:rsidRPr="00A2574A">
                            <w:rPr>
                              <w:rFonts w:ascii="Arial" w:eastAsia="Times New Roman" w:hAnsi="Arial" w:cs="Arial"/>
                              <w:sz w:val="20"/>
                              <w:szCs w:val="20"/>
                              <w:lang w:eastAsia="es-ES"/>
                            </w:rPr>
                            <w:fldChar w:fldCharType="end"/>
                          </w:r>
                          <w:r w:rsidRPr="00A2574A">
                            <w:rPr>
                              <w:rFonts w:ascii="Arial" w:eastAsia="Times New Roman" w:hAnsi="Arial" w:cs="Arial"/>
                              <w:sz w:val="20"/>
                              <w:szCs w:val="20"/>
                              <w:lang w:eastAsia="es-ES"/>
                            </w:rPr>
                            <w:t>.</w:t>
                          </w:r>
                        </w:ins>
                      </w:p>
                      <w:p w:rsidR="00A2574A" w:rsidRPr="00A2574A" w:rsidRDefault="00A2574A" w:rsidP="00A2574A">
                        <w:pPr>
                          <w:spacing w:before="100" w:beforeAutospacing="1" w:after="100" w:afterAutospacing="1" w:line="240" w:lineRule="auto"/>
                          <w:rPr>
                            <w:ins w:id="4" w:author="Unknown"/>
                            <w:rFonts w:ascii="Times New Roman" w:eastAsia="Times New Roman" w:hAnsi="Times New Roman" w:cs="Times New Roman"/>
                            <w:sz w:val="24"/>
                            <w:szCs w:val="24"/>
                            <w:lang w:eastAsia="es-ES"/>
                          </w:rPr>
                        </w:pPr>
                        <w:ins w:id="5" w:author="Unknown">
                          <w:r w:rsidRPr="00A2574A">
                            <w:rPr>
                              <w:rFonts w:ascii="Arial" w:eastAsia="Times New Roman" w:hAnsi="Arial" w:cs="Arial"/>
                              <w:b/>
                              <w:bCs/>
                              <w:sz w:val="20"/>
                              <w:lang w:eastAsia="es-ES"/>
                            </w:rPr>
                            <w:t>Principales conceptos desarrollados en este tema:</w:t>
                          </w:r>
                        </w:ins>
                      </w:p>
                      <w:tbl>
                        <w:tblPr>
                          <w:tblW w:w="5000" w:type="pct"/>
                          <w:jc w:val="center"/>
                          <w:tblCellSpacing w:w="15" w:type="dxa"/>
                          <w:tblCellMar>
                            <w:top w:w="15" w:type="dxa"/>
                            <w:left w:w="15" w:type="dxa"/>
                            <w:bottom w:w="15" w:type="dxa"/>
                            <w:right w:w="15" w:type="dxa"/>
                          </w:tblCellMar>
                          <w:tblLook w:val="04A0"/>
                        </w:tblPr>
                        <w:tblGrid>
                          <w:gridCol w:w="3567"/>
                          <w:gridCol w:w="3464"/>
                          <w:gridCol w:w="2792"/>
                        </w:tblGrid>
                        <w:tr w:rsidR="00A2574A" w:rsidRPr="00A2574A">
                          <w:trPr>
                            <w:tblCellSpacing w:w="15" w:type="dxa"/>
                            <w:jc w:val="center"/>
                          </w:trPr>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5" w:anchor="bienescomplementarios" w:history="1">
                                <w:r w:rsidR="00A2574A" w:rsidRPr="00A2574A">
                                  <w:rPr>
                                    <w:rFonts w:ascii="Arial" w:eastAsia="Times New Roman" w:hAnsi="Arial" w:cs="Arial"/>
                                    <w:color w:val="0000FF"/>
                                    <w:sz w:val="20"/>
                                    <w:u w:val="single"/>
                                    <w:lang w:eastAsia="es-ES"/>
                                  </w:rPr>
                                  <w:t>Bienes complementarios</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6" w:anchor="bienesnormales" w:history="1">
                                <w:r w:rsidR="00A2574A" w:rsidRPr="00A2574A">
                                  <w:rPr>
                                    <w:rFonts w:ascii="Arial" w:eastAsia="Times New Roman" w:hAnsi="Arial" w:cs="Arial"/>
                                    <w:color w:val="0000FF"/>
                                    <w:sz w:val="20"/>
                                    <w:u w:val="single"/>
                                    <w:lang w:eastAsia="es-ES"/>
                                  </w:rPr>
                                  <w:t>Bienes inferiores</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7" w:anchor="bienesnormales" w:history="1">
                                <w:r w:rsidR="00A2574A" w:rsidRPr="00A2574A">
                                  <w:rPr>
                                    <w:rFonts w:ascii="Arial" w:eastAsia="Times New Roman" w:hAnsi="Arial" w:cs="Arial"/>
                                    <w:color w:val="0000FF"/>
                                    <w:sz w:val="20"/>
                                    <w:u w:val="single"/>
                                    <w:lang w:eastAsia="es-ES"/>
                                  </w:rPr>
                                  <w:t>Bienes normales</w:t>
                                </w:r>
                              </w:hyperlink>
                            </w:p>
                          </w:tc>
                        </w:tr>
                        <w:tr w:rsidR="00A2574A" w:rsidRPr="00A2574A">
                          <w:trPr>
                            <w:tblCellSpacing w:w="15" w:type="dxa"/>
                            <w:jc w:val="center"/>
                          </w:trPr>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8" w:anchor="bienessustitutos" w:history="1">
                                <w:r w:rsidR="00A2574A" w:rsidRPr="00A2574A">
                                  <w:rPr>
                                    <w:rFonts w:ascii="Arial" w:eastAsia="Times New Roman" w:hAnsi="Arial" w:cs="Arial"/>
                                    <w:color w:val="0000FF"/>
                                    <w:sz w:val="20"/>
                                    <w:u w:val="single"/>
                                    <w:lang w:eastAsia="es-ES"/>
                                  </w:rPr>
                                  <w:t>Bienes sustitutos</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9" w:anchor="cambios" w:history="1">
                                <w:r w:rsidR="00A2574A" w:rsidRPr="00A2574A">
                                  <w:rPr>
                                    <w:rFonts w:ascii="Arial" w:eastAsia="Times New Roman" w:hAnsi="Arial" w:cs="Arial"/>
                                    <w:color w:val="0000FF"/>
                                    <w:sz w:val="20"/>
                                    <w:u w:val="single"/>
                                    <w:lang w:eastAsia="es-ES"/>
                                  </w:rPr>
                                  <w:t>Cambios en el equilibrio</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10" w:anchor="curvadedemanda" w:history="1">
                                <w:r w:rsidR="00A2574A" w:rsidRPr="00A2574A">
                                  <w:rPr>
                                    <w:rFonts w:ascii="Arial" w:eastAsia="Times New Roman" w:hAnsi="Arial" w:cs="Arial"/>
                                    <w:color w:val="0000FF"/>
                                    <w:sz w:val="20"/>
                                    <w:u w:val="single"/>
                                    <w:lang w:eastAsia="es-ES"/>
                                  </w:rPr>
                                  <w:t>Curva de demanda</w:t>
                                </w:r>
                              </w:hyperlink>
                            </w:p>
                          </w:tc>
                        </w:tr>
                        <w:tr w:rsidR="00A2574A" w:rsidRPr="00A2574A">
                          <w:trPr>
                            <w:tblCellSpacing w:w="15" w:type="dxa"/>
                            <w:jc w:val="center"/>
                          </w:trPr>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11" w:anchor="curvadeoferta" w:history="1">
                                <w:r w:rsidR="00A2574A" w:rsidRPr="00A2574A">
                                  <w:rPr>
                                    <w:rFonts w:ascii="Arial" w:eastAsia="Times New Roman" w:hAnsi="Arial" w:cs="Arial"/>
                                    <w:color w:val="0000FF"/>
                                    <w:sz w:val="20"/>
                                    <w:u w:val="single"/>
                                    <w:lang w:eastAsia="es-ES"/>
                                  </w:rPr>
                                  <w:t>Curva de oferta</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12" w:anchor="demanda" w:history="1">
                                <w:r w:rsidR="00A2574A" w:rsidRPr="00A2574A">
                                  <w:rPr>
                                    <w:rFonts w:ascii="Arial" w:eastAsia="Times New Roman" w:hAnsi="Arial" w:cs="Arial"/>
                                    <w:color w:val="0000FF"/>
                                    <w:sz w:val="20"/>
                                    <w:u w:val="single"/>
                                    <w:lang w:eastAsia="es-ES"/>
                                  </w:rPr>
                                  <w:t>Demanda</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13" w:anchor="eq" w:history="1">
                                <w:r w:rsidR="00A2574A" w:rsidRPr="00A2574A">
                                  <w:rPr>
                                    <w:rFonts w:ascii="Arial" w:eastAsia="Times New Roman" w:hAnsi="Arial" w:cs="Arial"/>
                                    <w:color w:val="0000FF"/>
                                    <w:sz w:val="20"/>
                                    <w:u w:val="single"/>
                                    <w:lang w:eastAsia="es-ES"/>
                                  </w:rPr>
                                  <w:t>Equilibrio</w:t>
                                </w:r>
                              </w:hyperlink>
                            </w:p>
                          </w:tc>
                        </w:tr>
                        <w:tr w:rsidR="00A2574A" w:rsidRPr="00A2574A">
                          <w:trPr>
                            <w:tblCellSpacing w:w="15" w:type="dxa"/>
                            <w:jc w:val="center"/>
                          </w:trPr>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14" w:anchor="leydelademanda" w:history="1">
                                <w:r w:rsidR="00A2574A" w:rsidRPr="00A2574A">
                                  <w:rPr>
                                    <w:rFonts w:ascii="Arial" w:eastAsia="Times New Roman" w:hAnsi="Arial" w:cs="Arial"/>
                                    <w:color w:val="0000FF"/>
                                    <w:sz w:val="20"/>
                                    <w:u w:val="single"/>
                                    <w:lang w:eastAsia="es-ES"/>
                                  </w:rPr>
                                  <w:t>Ley de la demanda</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15" w:anchor="leydelaoferta" w:history="1">
                                <w:r w:rsidR="00A2574A" w:rsidRPr="00A2574A">
                                  <w:rPr>
                                    <w:rFonts w:ascii="Arial" w:eastAsia="Times New Roman" w:hAnsi="Arial" w:cs="Arial"/>
                                    <w:color w:val="0000FF"/>
                                    <w:sz w:val="20"/>
                                    <w:u w:val="single"/>
                                    <w:lang w:eastAsia="es-ES"/>
                                  </w:rPr>
                                  <w:t>Ley de la oferta</w:t>
                                </w:r>
                              </w:hyperlink>
                            </w:p>
                          </w:tc>
                          <w:tc>
                            <w:tcPr>
                              <w:tcW w:w="0" w:type="auto"/>
                              <w:vAlign w:val="center"/>
                              <w:hideMark/>
                            </w:tcPr>
                            <w:p w:rsidR="00A2574A" w:rsidRPr="00A2574A" w:rsidRDefault="001E6CE1" w:rsidP="00A2574A">
                              <w:pPr>
                                <w:spacing w:after="0" w:line="240" w:lineRule="auto"/>
                                <w:rPr>
                                  <w:rFonts w:ascii="Times New Roman" w:eastAsia="Times New Roman" w:hAnsi="Times New Roman" w:cs="Times New Roman"/>
                                  <w:sz w:val="24"/>
                                  <w:szCs w:val="24"/>
                                  <w:lang w:eastAsia="es-ES"/>
                                </w:rPr>
                              </w:pPr>
                              <w:hyperlink r:id="rId16" w:anchor="oferta" w:history="1">
                                <w:r w:rsidR="00A2574A" w:rsidRPr="00A2574A">
                                  <w:rPr>
                                    <w:rFonts w:ascii="Arial" w:eastAsia="Times New Roman" w:hAnsi="Arial" w:cs="Arial"/>
                                    <w:color w:val="0000FF"/>
                                    <w:sz w:val="20"/>
                                    <w:u w:val="single"/>
                                    <w:lang w:eastAsia="es-ES"/>
                                  </w:rPr>
                                  <w:t>Oferta</w:t>
                                </w:r>
                              </w:hyperlink>
                            </w:p>
                          </w:tc>
                        </w:tr>
                      </w:tbl>
                      <w:p w:rsidR="00A2574A" w:rsidRPr="00A2574A" w:rsidRDefault="00A2574A" w:rsidP="00A2574A">
                        <w:pPr>
                          <w:spacing w:before="100" w:beforeAutospacing="1" w:after="100" w:afterAutospacing="1" w:line="240" w:lineRule="auto"/>
                          <w:rPr>
                            <w:ins w:id="6" w:author="Unknown"/>
                            <w:rFonts w:ascii="Times New Roman" w:eastAsia="Times New Roman" w:hAnsi="Times New Roman" w:cs="Times New Roman"/>
                            <w:sz w:val="24"/>
                            <w:szCs w:val="24"/>
                            <w:lang w:eastAsia="es-ES"/>
                          </w:rPr>
                        </w:pPr>
                        <w:ins w:id="7" w:author="Unknown">
                          <w:r w:rsidRPr="00A2574A">
                            <w:rPr>
                              <w:rFonts w:ascii="Arial" w:eastAsia="Times New Roman" w:hAnsi="Arial" w:cs="Arial"/>
                              <w:sz w:val="20"/>
                              <w:szCs w:val="20"/>
                              <w:lang w:eastAsia="es-ES"/>
                            </w:rPr>
                            <w:t xml:space="preserve">También ver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"http://www.auladeeconomia.com/Templates/microap2.htm"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aplicaciones del modelo de oferta y demanda</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 xml:space="preserve"> y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"http://www.auladeeconomia.com/Templates/micro-material2b.htm"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elasticidad</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w:t>
                          </w:r>
                        </w:ins>
                      </w:p>
                      <w:p w:rsidR="00A2574A" w:rsidRPr="00A2574A" w:rsidRDefault="00A2574A" w:rsidP="00A2574A">
                        <w:pPr>
                          <w:spacing w:before="100" w:beforeAutospacing="1" w:after="100" w:afterAutospacing="1" w:line="240" w:lineRule="auto"/>
                          <w:rPr>
                            <w:ins w:id="8" w:author="Unknown"/>
                            <w:rFonts w:ascii="Times New Roman" w:eastAsia="Times New Roman" w:hAnsi="Times New Roman" w:cs="Times New Roman"/>
                            <w:sz w:val="24"/>
                            <w:szCs w:val="24"/>
                            <w:lang w:eastAsia="es-ES"/>
                          </w:rPr>
                        </w:pPr>
                        <w:ins w:id="9" w:author="Unknown">
                          <w:r w:rsidRPr="00A2574A">
                            <w:rPr>
                              <w:rFonts w:ascii="Arial" w:eastAsia="Times New Roman" w:hAnsi="Arial" w:cs="Arial"/>
                              <w:b/>
                              <w:bCs/>
                              <w:sz w:val="20"/>
                              <w:lang w:eastAsia="es-ES"/>
                            </w:rPr>
                            <w:t>Introducción:</w:t>
                          </w:r>
                        </w:ins>
                      </w:p>
                      <w:p w:rsidR="00A2574A" w:rsidRPr="00A2574A" w:rsidRDefault="00A2574A" w:rsidP="00A2574A">
                        <w:pPr>
                          <w:spacing w:before="100" w:beforeAutospacing="1" w:after="100" w:afterAutospacing="1" w:line="240" w:lineRule="auto"/>
                          <w:jc w:val="center"/>
                          <w:rPr>
                            <w:ins w:id="10" w:author="Unknown"/>
                            <w:rFonts w:ascii="Times New Roman" w:eastAsia="Times New Roman" w:hAnsi="Times New Roman" w:cs="Times New Roman"/>
                            <w:sz w:val="24"/>
                            <w:szCs w:val="24"/>
                            <w:lang w:eastAsia="es-ES"/>
                          </w:rPr>
                        </w:pPr>
                        <w:ins w:id="11" w:author="Unknown">
                          <w:r w:rsidRPr="00A2574A">
                            <w:rPr>
                              <w:rFonts w:ascii="Arial" w:eastAsia="Times New Roman" w:hAnsi="Arial" w:cs="Arial"/>
                              <w:sz w:val="20"/>
                              <w:szCs w:val="20"/>
                              <w:lang w:eastAsia="es-ES"/>
                            </w:rPr>
                            <w:t xml:space="preserve">Diariamente se perciben los cambios en los precios de los bienes y servicios que son necesarios para el subsistir del ser humano. Por ejemplo, hace unos meses atrás el </w:t>
                          </w:r>
                          <w:r w:rsidRPr="00A2574A">
                            <w:rPr>
                              <w:rFonts w:ascii="Arial" w:eastAsia="Times New Roman" w:hAnsi="Arial" w:cs="Arial"/>
                              <w:sz w:val="20"/>
                              <w:lang w:eastAsia="es-ES"/>
                            </w:rPr>
                            <w:t>precio de</w:t>
                          </w:r>
                          <w:r w:rsidRPr="00A2574A">
                            <w:rPr>
                              <w:rFonts w:ascii="Arial" w:eastAsia="Times New Roman" w:hAnsi="Arial" w:cs="Arial"/>
                              <w:sz w:val="20"/>
                              <w:szCs w:val="20"/>
                              <w:lang w:eastAsia="es-ES"/>
                            </w:rPr>
                            <w:t xml:space="preserve"> la gasolina era distinto al que se debe de pagar hoy en día. La economía se basa en las decisiones que los agentes económicos (productores y consumidores) realicen con tal de enfrentar la escasez de los recursos. Estas decisiones se basan en los </w:t>
                          </w:r>
                          <w:r w:rsidRPr="00A2574A">
                            <w:rPr>
                              <w:rFonts w:ascii="Arial" w:eastAsia="Times New Roman" w:hAnsi="Arial" w:cs="Arial"/>
                              <w:sz w:val="20"/>
                              <w:lang w:eastAsia="es-ES"/>
                            </w:rPr>
                            <w:t>costos y beneficios</w:t>
                          </w:r>
                          <w:r w:rsidRPr="00A2574A">
                            <w:rPr>
                              <w:rFonts w:ascii="Arial" w:eastAsia="Times New Roman" w:hAnsi="Arial" w:cs="Arial"/>
                              <w:sz w:val="20"/>
                              <w:szCs w:val="20"/>
                              <w:lang w:eastAsia="es-ES"/>
                            </w:rPr>
                            <w:t>, los cuales concurren en el mercado. El mercado está compuesto por consumidores y productores que intercambian bienes, y es en esta concurrencia donde va a establecerse los precios de productos y servicios y las cantidades producidas. El conocer adecuadamente el comportamiento de los mercados es fundamental, ya que son los que determinan la asignación de recursos en las economías.</w:t>
                          </w:r>
                        </w:ins>
                      </w:p>
                      <w:p w:rsidR="00A2574A" w:rsidRPr="00A2574A" w:rsidRDefault="00A2574A" w:rsidP="00A2574A">
                        <w:pPr>
                          <w:spacing w:before="100" w:beforeAutospacing="1" w:after="100" w:afterAutospacing="1" w:line="240" w:lineRule="auto"/>
                          <w:jc w:val="center"/>
                          <w:rPr>
                            <w:ins w:id="12" w:author="Unknown"/>
                            <w:rFonts w:ascii="Times New Roman" w:eastAsia="Times New Roman" w:hAnsi="Times New Roman" w:cs="Times New Roman"/>
                            <w:sz w:val="24"/>
                            <w:szCs w:val="24"/>
                            <w:lang w:eastAsia="es-ES"/>
                          </w:rPr>
                        </w:pPr>
                        <w:bookmarkStart w:id="13" w:name="demanda"/>
                        <w:bookmarkEnd w:id="13"/>
                        <w:ins w:id="14" w:author="Unknown">
                          <w:r w:rsidRPr="00A2574A">
                            <w:rPr>
                              <w:rFonts w:ascii="Arial" w:eastAsia="Times New Roman" w:hAnsi="Arial" w:cs="Arial"/>
                              <w:b/>
                              <w:bCs/>
                              <w:sz w:val="20"/>
                              <w:szCs w:val="20"/>
                              <w:lang w:val="es-ES_tradnl" w:eastAsia="es-ES"/>
                            </w:rPr>
                            <w:t>DEMANDA:</w:t>
                          </w:r>
                        </w:ins>
                      </w:p>
                      <w:p w:rsidR="00A2574A" w:rsidRPr="00A2574A" w:rsidRDefault="00A2574A" w:rsidP="00A2574A">
                        <w:pPr>
                          <w:spacing w:before="100" w:beforeAutospacing="1" w:after="100" w:afterAutospacing="1" w:line="240" w:lineRule="auto"/>
                          <w:jc w:val="center"/>
                          <w:rPr>
                            <w:ins w:id="15" w:author="Unknown"/>
                            <w:rFonts w:ascii="Times New Roman" w:eastAsia="Times New Roman" w:hAnsi="Times New Roman" w:cs="Times New Roman"/>
                            <w:sz w:val="24"/>
                            <w:szCs w:val="24"/>
                            <w:lang w:eastAsia="es-ES"/>
                          </w:rPr>
                        </w:pPr>
                        <w:ins w:id="16" w:author="Unknown">
                          <w:r w:rsidRPr="00A2574A">
                            <w:rPr>
                              <w:rFonts w:ascii="Arial" w:eastAsia="Times New Roman" w:hAnsi="Arial" w:cs="Arial"/>
                              <w:sz w:val="20"/>
                              <w:szCs w:val="20"/>
                              <w:lang w:val="es-ES_tradnl" w:eastAsia="es-ES"/>
                            </w:rPr>
                            <w:t xml:space="preserve">Muestra las distintas cantidades de un bien que un consumidor está dispuesto a adquirir, por unidad de tiempo, a los diferentes precios alternativos posibles, </w:t>
                          </w:r>
                          <w:proofErr w:type="spellStart"/>
                          <w:r w:rsidRPr="00A2574A">
                            <w:rPr>
                              <w:rFonts w:ascii="Arial" w:eastAsia="Times New Roman" w:hAnsi="Arial" w:cs="Arial"/>
                              <w:sz w:val="20"/>
                              <w:szCs w:val="20"/>
                              <w:lang w:val="es-ES_tradnl" w:eastAsia="es-ES"/>
                            </w:rPr>
                            <w:t>ceteris</w:t>
                          </w:r>
                          <w:proofErr w:type="spellEnd"/>
                          <w:r w:rsidRPr="00A2574A">
                            <w:rPr>
                              <w:rFonts w:ascii="Arial" w:eastAsia="Times New Roman" w:hAnsi="Arial" w:cs="Arial"/>
                              <w:sz w:val="20"/>
                              <w:szCs w:val="20"/>
                              <w:lang w:val="es-ES_tradnl" w:eastAsia="es-ES"/>
                            </w:rPr>
                            <w:t xml:space="preserve"> </w:t>
                          </w:r>
                          <w:proofErr w:type="spellStart"/>
                          <w:r w:rsidRPr="00A2574A">
                            <w:rPr>
                              <w:rFonts w:ascii="Arial" w:eastAsia="Times New Roman" w:hAnsi="Arial" w:cs="Arial"/>
                              <w:sz w:val="20"/>
                              <w:szCs w:val="20"/>
                              <w:lang w:val="es-ES_tradnl" w:eastAsia="es-ES"/>
                            </w:rPr>
                            <w:t>paribus</w:t>
                          </w:r>
                          <w:proofErr w:type="spellEnd"/>
                          <w:r w:rsidRPr="00A2574A">
                            <w:rPr>
                              <w:rFonts w:ascii="Arial" w:eastAsia="Times New Roman" w:hAnsi="Arial" w:cs="Arial"/>
                              <w:sz w:val="20"/>
                              <w:szCs w:val="20"/>
                              <w:lang w:val="es-ES_tradnl" w:eastAsia="es-ES"/>
                            </w:rPr>
                            <w:t xml:space="preserve"> (el resto de variables permanecen constantes).</w:t>
                          </w:r>
                        </w:ins>
                      </w:p>
                      <w:p w:rsidR="00A2574A" w:rsidRPr="00A2574A" w:rsidRDefault="00A2574A" w:rsidP="00A2574A">
                        <w:pPr>
                          <w:spacing w:before="100" w:beforeAutospacing="1" w:after="100" w:afterAutospacing="1" w:line="240" w:lineRule="auto"/>
                          <w:jc w:val="center"/>
                          <w:rPr>
                            <w:ins w:id="17" w:author="Unknown"/>
                            <w:rFonts w:ascii="Times New Roman" w:eastAsia="Times New Roman" w:hAnsi="Times New Roman" w:cs="Times New Roman"/>
                            <w:sz w:val="24"/>
                            <w:szCs w:val="24"/>
                            <w:lang w:eastAsia="es-ES"/>
                          </w:rPr>
                        </w:pPr>
                        <w:ins w:id="18" w:author="Unknown">
                          <w:r w:rsidRPr="00A2574A">
                            <w:rPr>
                              <w:rFonts w:ascii="Arial" w:eastAsia="Times New Roman" w:hAnsi="Arial" w:cs="Arial"/>
                              <w:sz w:val="20"/>
                              <w:szCs w:val="20"/>
                              <w:lang w:eastAsia="es-ES"/>
                            </w:rPr>
                            <w:t xml:space="preserve">• </w:t>
                          </w:r>
                          <w:bookmarkStart w:id="19" w:name="curvadedemanda"/>
                          <w:bookmarkEnd w:id="19"/>
                          <w:r w:rsidRPr="00A2574A">
                            <w:rPr>
                              <w:rFonts w:ascii="Arial" w:eastAsia="Times New Roman" w:hAnsi="Arial" w:cs="Arial"/>
                              <w:b/>
                              <w:bCs/>
                              <w:sz w:val="20"/>
                              <w:lang w:eastAsia="es-ES"/>
                            </w:rPr>
                            <w:t>CURVA DE LA DEMANDA:</w:t>
                          </w:r>
                          <w:r w:rsidRPr="00A2574A">
                            <w:rPr>
                              <w:rFonts w:ascii="Arial" w:eastAsia="Times New Roman" w:hAnsi="Arial" w:cs="Arial"/>
                              <w:sz w:val="20"/>
                              <w:szCs w:val="20"/>
                              <w:lang w:eastAsia="es-ES"/>
                            </w:rPr>
                            <w:t xml:space="preserve"> Es una curva que muestra las cantidades de un bien que un consumidor está dispuesto </w:t>
                          </w:r>
                          <w:r w:rsidRPr="00A2574A">
                            <w:rPr>
                              <w:rFonts w:ascii="Arial" w:eastAsia="Times New Roman" w:hAnsi="Arial" w:cs="Arial"/>
                              <w:sz w:val="20"/>
                              <w:lang w:eastAsia="es-ES"/>
                            </w:rPr>
                            <w:t>a pagar</w:t>
                          </w:r>
                          <w:r w:rsidRPr="00A2574A">
                            <w:rPr>
                              <w:rFonts w:ascii="Arial" w:eastAsia="Times New Roman" w:hAnsi="Arial" w:cs="Arial"/>
                              <w:sz w:val="20"/>
                              <w:szCs w:val="20"/>
                              <w:lang w:eastAsia="es-ES"/>
                            </w:rPr>
                            <w:t xml:space="preserve"> y puede hacerlo, para comprar a diferentes niveles de precios.</w:t>
                          </w:r>
                        </w:ins>
                      </w:p>
                      <w:p w:rsidR="00A2574A" w:rsidRPr="00A2574A" w:rsidRDefault="00A2574A" w:rsidP="00A2574A">
                        <w:pPr>
                          <w:spacing w:before="100" w:beforeAutospacing="1" w:after="100" w:afterAutospacing="1" w:line="240" w:lineRule="auto"/>
                          <w:jc w:val="center"/>
                          <w:rPr>
                            <w:ins w:id="20" w:author="Unknown"/>
                            <w:rFonts w:ascii="Times New Roman" w:eastAsia="Times New Roman" w:hAnsi="Times New Roman" w:cs="Times New Roman"/>
                            <w:sz w:val="24"/>
                            <w:szCs w:val="24"/>
                            <w:lang w:eastAsia="es-ES"/>
                          </w:rPr>
                        </w:pPr>
                        <w:ins w:id="21" w:author="Unknown">
                          <w:r w:rsidRPr="00A2574A">
                            <w:rPr>
                              <w:rFonts w:ascii="Arial" w:eastAsia="Times New Roman" w:hAnsi="Arial" w:cs="Arial"/>
                              <w:b/>
                              <w:bCs/>
                              <w:sz w:val="20"/>
                              <w:szCs w:val="20"/>
                              <w:lang w:eastAsia="es-ES"/>
                            </w:rPr>
                            <w:t>DETERMINANTES DE LA DEMANDA:</w:t>
                          </w:r>
                        </w:ins>
                      </w:p>
                      <w:p w:rsidR="00A2574A" w:rsidRPr="00D2774A" w:rsidRDefault="00A2574A" w:rsidP="00A2574A">
                        <w:pPr>
                          <w:numPr>
                            <w:ilvl w:val="0"/>
                            <w:numId w:val="1"/>
                          </w:numPr>
                          <w:spacing w:before="100" w:beforeAutospacing="1" w:after="100" w:afterAutospacing="1" w:line="240" w:lineRule="auto"/>
                          <w:jc w:val="center"/>
                          <w:rPr>
                            <w:ins w:id="22" w:author="Unknown"/>
                            <w:rFonts w:ascii="Times New Roman" w:eastAsia="Times New Roman" w:hAnsi="Times New Roman" w:cs="Times New Roman"/>
                            <w:sz w:val="24"/>
                            <w:szCs w:val="24"/>
                            <w:highlight w:val="yellow"/>
                            <w:lang w:eastAsia="es-ES"/>
                          </w:rPr>
                        </w:pPr>
                        <w:ins w:id="23" w:author="Unknown">
                          <w:r w:rsidRPr="00D2774A">
                            <w:rPr>
                              <w:rFonts w:ascii="Arial" w:eastAsia="Times New Roman" w:hAnsi="Arial" w:cs="Arial"/>
                              <w:b/>
                              <w:bCs/>
                              <w:sz w:val="20"/>
                              <w:highlight w:val="yellow"/>
                              <w:lang w:eastAsia="es-ES"/>
                            </w:rPr>
                            <w:t>Precio del bien:</w:t>
                          </w:r>
                          <w:r w:rsidRPr="00D2774A">
                            <w:rPr>
                              <w:rFonts w:ascii="Arial" w:eastAsia="Times New Roman" w:hAnsi="Arial" w:cs="Arial"/>
                              <w:sz w:val="20"/>
                              <w:szCs w:val="20"/>
                              <w:highlight w:val="yellow"/>
                              <w:lang w:eastAsia="es-ES"/>
                            </w:rPr>
                            <w:t xml:space="preserve"> Al aumentar el precio de un bien disminuye la cantidad demandada y viceversa.</w:t>
                          </w:r>
                        </w:ins>
                      </w:p>
                      <w:p w:rsidR="00A2574A" w:rsidRPr="00D2774A" w:rsidRDefault="00A2574A" w:rsidP="00A2574A">
                        <w:pPr>
                          <w:numPr>
                            <w:ilvl w:val="0"/>
                            <w:numId w:val="1"/>
                          </w:numPr>
                          <w:spacing w:before="100" w:beforeAutospacing="1" w:after="100" w:afterAutospacing="1" w:line="240" w:lineRule="auto"/>
                          <w:jc w:val="center"/>
                          <w:rPr>
                            <w:ins w:id="24" w:author="Unknown"/>
                            <w:rFonts w:ascii="Times New Roman" w:eastAsia="Times New Roman" w:hAnsi="Times New Roman" w:cs="Times New Roman"/>
                            <w:sz w:val="24"/>
                            <w:szCs w:val="24"/>
                            <w:highlight w:val="yellow"/>
                            <w:lang w:eastAsia="es-ES"/>
                          </w:rPr>
                        </w:pPr>
                        <w:bookmarkStart w:id="25" w:name="bienessustitutos"/>
                        <w:bookmarkEnd w:id="25"/>
                        <w:ins w:id="26" w:author="Unknown">
                          <w:r w:rsidRPr="00D2774A">
                            <w:rPr>
                              <w:rFonts w:ascii="Arial" w:eastAsia="Times New Roman" w:hAnsi="Arial" w:cs="Arial"/>
                              <w:b/>
                              <w:bCs/>
                              <w:sz w:val="20"/>
                              <w:highlight w:val="yellow"/>
                              <w:lang w:eastAsia="es-ES"/>
                            </w:rPr>
                            <w:t>Precio de bienes sustitutos:</w:t>
                          </w:r>
                          <w:r w:rsidRPr="00D2774A">
                            <w:rPr>
                              <w:rFonts w:ascii="Arial" w:eastAsia="Times New Roman" w:hAnsi="Arial" w:cs="Arial"/>
                              <w:sz w:val="20"/>
                              <w:szCs w:val="20"/>
                              <w:highlight w:val="yellow"/>
                              <w:lang w:eastAsia="es-ES"/>
                            </w:rPr>
                            <w:t xml:space="preserve"> Si el precio de un bien Y, un bien sustituto del bien X, aumenta, entonces la demanda del bien X va a aumentar, y si el precio del bien Y (bien sustituto de X) disminuye, la demanda de X va a disminuir. Por ejemplo, si aumenta el precio de los </w:t>
                          </w:r>
                          <w:proofErr w:type="spellStart"/>
                          <w:r w:rsidRPr="00D2774A">
                            <w:rPr>
                              <w:rFonts w:ascii="Arial" w:eastAsia="Times New Roman" w:hAnsi="Arial" w:cs="Arial"/>
                              <w:sz w:val="20"/>
                              <w:szCs w:val="20"/>
                              <w:highlight w:val="yellow"/>
                              <w:lang w:eastAsia="es-ES"/>
                            </w:rPr>
                            <w:t>cassetes</w:t>
                          </w:r>
                          <w:proofErr w:type="spellEnd"/>
                          <w:r w:rsidRPr="00D2774A">
                            <w:rPr>
                              <w:rFonts w:ascii="Arial" w:eastAsia="Times New Roman" w:hAnsi="Arial" w:cs="Arial"/>
                              <w:sz w:val="20"/>
                              <w:szCs w:val="20"/>
                              <w:highlight w:val="yellow"/>
                              <w:lang w:eastAsia="es-ES"/>
                            </w:rPr>
                            <w:t xml:space="preserve"> de audio, podrá aumentar la demanda de </w:t>
                          </w:r>
                          <w:r w:rsidRPr="00D2774A">
                            <w:rPr>
                              <w:rFonts w:ascii="Arial" w:eastAsia="Times New Roman" w:hAnsi="Arial" w:cs="Arial"/>
                              <w:sz w:val="20"/>
                              <w:highlight w:val="yellow"/>
                              <w:lang w:eastAsia="es-ES"/>
                            </w:rPr>
                            <w:t>discos compactos</w:t>
                          </w:r>
                          <w:r w:rsidRPr="00D2774A">
                            <w:rPr>
                              <w:rFonts w:ascii="Arial" w:eastAsia="Times New Roman" w:hAnsi="Arial" w:cs="Arial"/>
                              <w:sz w:val="20"/>
                              <w:szCs w:val="20"/>
                              <w:highlight w:val="yellow"/>
                              <w:lang w:eastAsia="es-ES"/>
                            </w:rPr>
                            <w:t>.</w:t>
                          </w:r>
                        </w:ins>
                      </w:p>
                      <w:p w:rsidR="00A2574A" w:rsidRPr="00D2774A" w:rsidRDefault="00A2574A" w:rsidP="00A2574A">
                        <w:pPr>
                          <w:numPr>
                            <w:ilvl w:val="0"/>
                            <w:numId w:val="1"/>
                          </w:numPr>
                          <w:spacing w:before="100" w:beforeAutospacing="1" w:after="100" w:afterAutospacing="1" w:line="240" w:lineRule="auto"/>
                          <w:jc w:val="center"/>
                          <w:rPr>
                            <w:ins w:id="27" w:author="Unknown"/>
                            <w:rFonts w:ascii="Times New Roman" w:eastAsia="Times New Roman" w:hAnsi="Times New Roman" w:cs="Times New Roman"/>
                            <w:sz w:val="24"/>
                            <w:szCs w:val="24"/>
                            <w:highlight w:val="yellow"/>
                            <w:lang w:eastAsia="es-ES"/>
                          </w:rPr>
                        </w:pPr>
                        <w:bookmarkStart w:id="28" w:name="bienescomplementarios"/>
                        <w:bookmarkEnd w:id="28"/>
                        <w:ins w:id="29" w:author="Unknown">
                          <w:r w:rsidRPr="00D2774A">
                            <w:rPr>
                              <w:rFonts w:ascii="Arial" w:eastAsia="Times New Roman" w:hAnsi="Arial" w:cs="Arial"/>
                              <w:b/>
                              <w:bCs/>
                              <w:sz w:val="20"/>
                              <w:highlight w:val="yellow"/>
                              <w:lang w:eastAsia="es-ES"/>
                            </w:rPr>
                            <w:t xml:space="preserve">Precio de bienes complementarios: </w:t>
                          </w:r>
                          <w:r w:rsidRPr="00D2774A">
                            <w:rPr>
                              <w:rFonts w:ascii="Arial" w:eastAsia="Times New Roman" w:hAnsi="Arial" w:cs="Arial"/>
                              <w:sz w:val="20"/>
                              <w:szCs w:val="20"/>
                              <w:highlight w:val="yellow"/>
                              <w:lang w:eastAsia="es-ES"/>
                            </w:rPr>
                            <w:t>Si el precio de un bien Y, un bien complementario al bien X, aumenta, entonces la demanda de X va a disminuir y viceversa. Por ejemplo, si aumenta el precio de la gasolina, podría disminuir la demanda de autos que usan gasolina, pues la gente preferirá vehículos que usen combustibles más baratos.</w:t>
                          </w:r>
                        </w:ins>
                      </w:p>
                      <w:p w:rsidR="00A2574A" w:rsidRPr="00D2774A" w:rsidRDefault="00A2574A" w:rsidP="00A2574A">
                        <w:pPr>
                          <w:numPr>
                            <w:ilvl w:val="0"/>
                            <w:numId w:val="1"/>
                          </w:numPr>
                          <w:spacing w:before="100" w:beforeAutospacing="1" w:after="100" w:afterAutospacing="1" w:line="240" w:lineRule="auto"/>
                          <w:jc w:val="center"/>
                          <w:rPr>
                            <w:ins w:id="30" w:author="Unknown"/>
                            <w:rFonts w:ascii="Times New Roman" w:eastAsia="Times New Roman" w:hAnsi="Times New Roman" w:cs="Times New Roman"/>
                            <w:sz w:val="24"/>
                            <w:szCs w:val="24"/>
                            <w:highlight w:val="yellow"/>
                            <w:lang w:eastAsia="es-ES"/>
                          </w:rPr>
                        </w:pPr>
                        <w:bookmarkStart w:id="31" w:name="bienesnormales"/>
                        <w:bookmarkEnd w:id="31"/>
                        <w:ins w:id="32" w:author="Unknown">
                          <w:r w:rsidRPr="00D2774A">
                            <w:rPr>
                              <w:rFonts w:ascii="Arial" w:eastAsia="Times New Roman" w:hAnsi="Arial" w:cs="Arial"/>
                              <w:b/>
                              <w:bCs/>
                              <w:sz w:val="20"/>
                              <w:highlight w:val="yellow"/>
                              <w:lang w:eastAsia="es-ES"/>
                            </w:rPr>
                            <w:t xml:space="preserve">Ingreso de los consumidores: </w:t>
                          </w:r>
                          <w:r w:rsidRPr="00D2774A">
                            <w:rPr>
                              <w:rFonts w:ascii="Arial" w:eastAsia="Times New Roman" w:hAnsi="Arial" w:cs="Arial"/>
                              <w:sz w:val="20"/>
                              <w:szCs w:val="20"/>
                              <w:highlight w:val="yellow"/>
                              <w:lang w:eastAsia="es-ES"/>
                            </w:rPr>
                            <w:t xml:space="preserve">En los </w:t>
                          </w:r>
                          <w:r w:rsidRPr="00D2774A">
                            <w:rPr>
                              <w:rFonts w:ascii="Arial" w:eastAsia="Times New Roman" w:hAnsi="Arial" w:cs="Arial"/>
                              <w:b/>
                              <w:bCs/>
                              <w:sz w:val="20"/>
                              <w:highlight w:val="yellow"/>
                              <w:lang w:eastAsia="es-ES"/>
                            </w:rPr>
                            <w:t>bienes normales</w:t>
                          </w:r>
                          <w:r w:rsidRPr="00D2774A">
                            <w:rPr>
                              <w:rFonts w:ascii="Arial" w:eastAsia="Times New Roman" w:hAnsi="Arial" w:cs="Arial"/>
                              <w:sz w:val="20"/>
                              <w:szCs w:val="20"/>
                              <w:highlight w:val="yellow"/>
                              <w:lang w:eastAsia="es-ES"/>
                            </w:rPr>
                            <w:t xml:space="preserve">, al aumentar el ingreso de los consumidores la demanda por un bien va a aumentar y viceversa. Por el contrario en los </w:t>
                          </w:r>
                          <w:r w:rsidRPr="00D2774A">
                            <w:rPr>
                              <w:rFonts w:ascii="Arial" w:eastAsia="Times New Roman" w:hAnsi="Arial" w:cs="Arial"/>
                              <w:b/>
                              <w:bCs/>
                              <w:sz w:val="20"/>
                              <w:highlight w:val="yellow"/>
                              <w:lang w:eastAsia="es-ES"/>
                            </w:rPr>
                            <w:t>bienes inferiores</w:t>
                          </w:r>
                          <w:r w:rsidRPr="00D2774A">
                            <w:rPr>
                              <w:rFonts w:ascii="Arial" w:eastAsia="Times New Roman" w:hAnsi="Arial" w:cs="Arial"/>
                              <w:sz w:val="20"/>
                              <w:szCs w:val="20"/>
                              <w:highlight w:val="yellow"/>
                              <w:lang w:eastAsia="es-ES"/>
                            </w:rPr>
                            <w:t>, al aumentar el ingreso del consumidor, la demanda del bien va a disminuir.</w:t>
                          </w:r>
                        </w:ins>
                      </w:p>
                      <w:p w:rsidR="00A2574A" w:rsidRPr="00D2774A" w:rsidRDefault="00A2574A" w:rsidP="00A2574A">
                        <w:pPr>
                          <w:numPr>
                            <w:ilvl w:val="0"/>
                            <w:numId w:val="1"/>
                          </w:numPr>
                          <w:spacing w:before="100" w:beforeAutospacing="1" w:after="100" w:afterAutospacing="1" w:line="240" w:lineRule="auto"/>
                          <w:jc w:val="center"/>
                          <w:rPr>
                            <w:ins w:id="33" w:author="Unknown"/>
                            <w:rFonts w:ascii="Times New Roman" w:eastAsia="Times New Roman" w:hAnsi="Times New Roman" w:cs="Times New Roman"/>
                            <w:sz w:val="24"/>
                            <w:szCs w:val="24"/>
                            <w:highlight w:val="yellow"/>
                            <w:lang w:eastAsia="es-ES"/>
                          </w:rPr>
                        </w:pPr>
                        <w:ins w:id="34" w:author="Unknown">
                          <w:r w:rsidRPr="00D2774A">
                            <w:rPr>
                              <w:rFonts w:ascii="Arial" w:eastAsia="Times New Roman" w:hAnsi="Arial" w:cs="Arial"/>
                              <w:b/>
                              <w:bCs/>
                              <w:sz w:val="20"/>
                              <w:highlight w:val="yellow"/>
                              <w:lang w:eastAsia="es-ES"/>
                            </w:rPr>
                            <w:t xml:space="preserve">Gustos y preferencias: </w:t>
                          </w:r>
                          <w:r w:rsidRPr="00D2774A">
                            <w:rPr>
                              <w:rFonts w:ascii="Arial" w:eastAsia="Times New Roman" w:hAnsi="Arial" w:cs="Arial"/>
                              <w:sz w:val="20"/>
                              <w:szCs w:val="20"/>
                              <w:highlight w:val="yellow"/>
                              <w:lang w:eastAsia="es-ES"/>
                            </w:rPr>
                            <w:t>al aumentar las preferencias por un bien (ya sea por moda, temporada, etc.) la demanda del mismo va a aumentar.</w:t>
                          </w:r>
                        </w:ins>
                      </w:p>
                      <w:p w:rsidR="00A2574A" w:rsidRPr="00D2774A" w:rsidRDefault="00A2574A" w:rsidP="00A2574A">
                        <w:pPr>
                          <w:numPr>
                            <w:ilvl w:val="0"/>
                            <w:numId w:val="1"/>
                          </w:numPr>
                          <w:spacing w:before="100" w:beforeAutospacing="1" w:after="100" w:afterAutospacing="1" w:line="240" w:lineRule="auto"/>
                          <w:jc w:val="center"/>
                          <w:rPr>
                            <w:ins w:id="35" w:author="Unknown"/>
                            <w:rFonts w:ascii="Times New Roman" w:eastAsia="Times New Roman" w:hAnsi="Times New Roman" w:cs="Times New Roman"/>
                            <w:sz w:val="24"/>
                            <w:szCs w:val="24"/>
                            <w:highlight w:val="yellow"/>
                            <w:lang w:eastAsia="es-ES"/>
                          </w:rPr>
                        </w:pPr>
                        <w:ins w:id="36" w:author="Unknown">
                          <w:r w:rsidRPr="00D2774A">
                            <w:rPr>
                              <w:rFonts w:ascii="Arial" w:eastAsia="Times New Roman" w:hAnsi="Arial" w:cs="Arial"/>
                              <w:b/>
                              <w:bCs/>
                              <w:sz w:val="20"/>
                              <w:highlight w:val="yellow"/>
                              <w:lang w:eastAsia="es-ES"/>
                            </w:rPr>
                            <w:t>Población:</w:t>
                          </w:r>
                          <w:r w:rsidRPr="00D2774A">
                            <w:rPr>
                              <w:rFonts w:ascii="Arial" w:eastAsia="Times New Roman" w:hAnsi="Arial" w:cs="Arial"/>
                              <w:sz w:val="20"/>
                              <w:szCs w:val="20"/>
                              <w:highlight w:val="yellow"/>
                              <w:lang w:eastAsia="es-ES"/>
                            </w:rPr>
                            <w:t xml:space="preserve"> Al aumentar la población es de esperar que la demanda por un bien aumente ya que existe mayor número de consumidores con la misma necesidad.</w:t>
                          </w:r>
                        </w:ins>
                      </w:p>
                      <w:p w:rsidR="00A2574A" w:rsidRPr="00A2574A" w:rsidRDefault="00A2574A" w:rsidP="00A2574A">
                        <w:pPr>
                          <w:numPr>
                            <w:ilvl w:val="0"/>
                            <w:numId w:val="1"/>
                          </w:numPr>
                          <w:spacing w:before="100" w:beforeAutospacing="1" w:after="100" w:afterAutospacing="1" w:line="240" w:lineRule="auto"/>
                          <w:jc w:val="center"/>
                          <w:rPr>
                            <w:ins w:id="37" w:author="Unknown"/>
                            <w:rFonts w:ascii="Times New Roman" w:eastAsia="Times New Roman" w:hAnsi="Times New Roman" w:cs="Times New Roman"/>
                            <w:sz w:val="24"/>
                            <w:szCs w:val="24"/>
                            <w:lang w:eastAsia="es-ES"/>
                          </w:rPr>
                        </w:pPr>
                        <w:ins w:id="38" w:author="Unknown">
                          <w:r w:rsidRPr="00D2774A">
                            <w:rPr>
                              <w:rFonts w:ascii="Arial" w:eastAsia="Times New Roman" w:hAnsi="Arial" w:cs="Arial"/>
                              <w:b/>
                              <w:bCs/>
                              <w:sz w:val="20"/>
                              <w:highlight w:val="yellow"/>
                              <w:lang w:eastAsia="es-ES"/>
                            </w:rPr>
                            <w:t>Precios futuros esperados:</w:t>
                          </w:r>
                          <w:r w:rsidRPr="00D2774A">
                            <w:rPr>
                              <w:rFonts w:ascii="Arial" w:eastAsia="Times New Roman" w:hAnsi="Arial" w:cs="Arial"/>
                              <w:sz w:val="20"/>
                              <w:szCs w:val="20"/>
                              <w:highlight w:val="yellow"/>
                              <w:lang w:eastAsia="es-ES"/>
                            </w:rPr>
                            <w:t xml:space="preserve"> Si se espera que el precio de un bien aumente a un cierto plazo, la demanda inmediata de este bien va a aumentar. Por otra parte, si se espera que el precio disminuya en el futuro la demanda va a disminuir ahora, pues la gente pospondrá su decisión de compra</w:t>
                          </w:r>
                          <w:r w:rsidRPr="00A2574A">
                            <w:rPr>
                              <w:rFonts w:ascii="Arial" w:eastAsia="Times New Roman" w:hAnsi="Arial" w:cs="Arial"/>
                              <w:sz w:val="20"/>
                              <w:szCs w:val="20"/>
                              <w:lang w:eastAsia="es-ES"/>
                            </w:rPr>
                            <w:t xml:space="preserve"> hasta </w:t>
                          </w:r>
                          <w:r w:rsidRPr="00A2574A">
                            <w:rPr>
                              <w:rFonts w:ascii="Arial" w:eastAsia="Times New Roman" w:hAnsi="Arial" w:cs="Arial"/>
                              <w:sz w:val="20"/>
                              <w:szCs w:val="20"/>
                              <w:lang w:eastAsia="es-ES"/>
                            </w:rPr>
                            <w:lastRenderedPageBreak/>
                            <w:t>que el precio baje.</w:t>
                          </w:r>
                        </w:ins>
                      </w:p>
                      <w:p w:rsidR="00A2574A" w:rsidRPr="00D2774A" w:rsidRDefault="00A2574A" w:rsidP="00A2574A">
                        <w:pPr>
                          <w:spacing w:before="100" w:beforeAutospacing="1" w:after="100" w:afterAutospacing="1" w:line="240" w:lineRule="auto"/>
                          <w:jc w:val="both"/>
                          <w:rPr>
                            <w:ins w:id="39" w:author="Unknown"/>
                            <w:rFonts w:ascii="Times New Roman" w:eastAsia="Times New Roman" w:hAnsi="Times New Roman" w:cs="Times New Roman"/>
                            <w:sz w:val="24"/>
                            <w:szCs w:val="24"/>
                            <w:highlight w:val="yellow"/>
                            <w:lang w:eastAsia="es-ES"/>
                          </w:rPr>
                        </w:pPr>
                        <w:bookmarkStart w:id="40" w:name="leydelademanda"/>
                        <w:bookmarkEnd w:id="40"/>
                        <w:ins w:id="41" w:author="Unknown">
                          <w:r w:rsidRPr="00D2774A">
                            <w:rPr>
                              <w:rFonts w:ascii="Arial" w:eastAsia="Times New Roman" w:hAnsi="Arial" w:cs="Arial"/>
                              <w:b/>
                              <w:bCs/>
                              <w:sz w:val="20"/>
                              <w:szCs w:val="20"/>
                              <w:highlight w:val="yellow"/>
                              <w:lang w:val="es-ES_tradnl" w:eastAsia="es-ES"/>
                            </w:rPr>
                            <w:t>LEY DE LA DEMANDA</w:t>
                          </w:r>
                          <w:r w:rsidRPr="00D2774A">
                            <w:rPr>
                              <w:rFonts w:ascii="Arial" w:eastAsia="Times New Roman" w:hAnsi="Arial" w:cs="Arial"/>
                              <w:sz w:val="20"/>
                              <w:szCs w:val="20"/>
                              <w:highlight w:val="yellow"/>
                              <w:lang w:val="es-ES_tradnl" w:eastAsia="es-ES"/>
                            </w:rPr>
                            <w:t>: el incremento en el precio (P) causa una disminución en la cantidad demandada (</w:t>
                          </w:r>
                          <w:proofErr w:type="spellStart"/>
                          <w:r w:rsidRPr="00D2774A">
                            <w:rPr>
                              <w:rFonts w:ascii="Arial" w:eastAsia="Times New Roman" w:hAnsi="Arial" w:cs="Arial"/>
                              <w:sz w:val="20"/>
                              <w:szCs w:val="20"/>
                              <w:highlight w:val="yellow"/>
                              <w:lang w:val="es-ES_tradnl" w:eastAsia="es-ES"/>
                            </w:rPr>
                            <w:t>Qd</w:t>
                          </w:r>
                          <w:proofErr w:type="spellEnd"/>
                          <w:r w:rsidRPr="00D2774A">
                            <w:rPr>
                              <w:rFonts w:ascii="Arial" w:eastAsia="Times New Roman" w:hAnsi="Arial" w:cs="Arial"/>
                              <w:sz w:val="20"/>
                              <w:szCs w:val="20"/>
                              <w:highlight w:val="yellow"/>
                              <w:lang w:val="es-ES_tradnl" w:eastAsia="es-ES"/>
                            </w:rPr>
                            <w:t>) y viceversa, la disminución del precio elevará la cantidad demandada.</w:t>
                          </w:r>
                        </w:ins>
                      </w:p>
                      <w:p w:rsidR="00A2574A" w:rsidRPr="00D2774A" w:rsidRDefault="00A2574A" w:rsidP="00A2574A">
                        <w:pPr>
                          <w:spacing w:before="100" w:beforeAutospacing="1" w:after="100" w:afterAutospacing="1" w:line="240" w:lineRule="auto"/>
                          <w:jc w:val="both"/>
                          <w:rPr>
                            <w:ins w:id="42" w:author="Unknown"/>
                            <w:rFonts w:ascii="Times New Roman" w:eastAsia="Times New Roman" w:hAnsi="Times New Roman" w:cs="Times New Roman"/>
                            <w:sz w:val="24"/>
                            <w:szCs w:val="24"/>
                            <w:highlight w:val="yellow"/>
                            <w:lang w:eastAsia="es-ES"/>
                          </w:rPr>
                        </w:pPr>
                        <w:ins w:id="43" w:author="Unknown">
                          <w:r w:rsidRPr="00D2774A">
                            <w:rPr>
                              <w:rFonts w:ascii="Arial" w:eastAsia="Times New Roman" w:hAnsi="Arial" w:cs="Arial"/>
                              <w:sz w:val="20"/>
                              <w:szCs w:val="20"/>
                              <w:highlight w:val="yellow"/>
                              <w:lang w:val="es-ES_tradnl" w:eastAsia="es-ES"/>
                            </w:rPr>
                            <w:t>La siguiente tabla ilustra las distintas cantidades por unidad de tiempo que a cada precio un consumidor estaría dispuesto a comprar de un cierto bien X:</w:t>
                          </w:r>
                        </w:ins>
                      </w:p>
                      <w:tbl>
                        <w:tblPr>
                          <w:tblW w:w="1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49"/>
                          <w:gridCol w:w="1983"/>
                        </w:tblGrid>
                        <w:tr w:rsidR="00A2574A" w:rsidRPr="00D27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Precio</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Cantidad demandada (por unidad de tiempo)</w:t>
                              </w:r>
                            </w:p>
                          </w:tc>
                        </w:tr>
                        <w:tr w:rsidR="00A2574A" w:rsidRPr="00D27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5</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2</w:t>
                              </w:r>
                            </w:p>
                          </w:tc>
                        </w:tr>
                        <w:tr w:rsidR="00A2574A" w:rsidRPr="00D27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4</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4</w:t>
                              </w:r>
                            </w:p>
                          </w:tc>
                        </w:tr>
                        <w:tr w:rsidR="00A2574A" w:rsidRPr="00D27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3</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6</w:t>
                              </w:r>
                            </w:p>
                          </w:tc>
                        </w:tr>
                        <w:tr w:rsidR="00A2574A" w:rsidRPr="00D27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2</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8</w:t>
                              </w:r>
                            </w:p>
                          </w:tc>
                        </w:tr>
                        <w:tr w:rsidR="00A2574A" w:rsidRPr="00A25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D2774A" w:rsidRDefault="00A2574A" w:rsidP="00A2574A">
                              <w:pPr>
                                <w:spacing w:after="0" w:line="240" w:lineRule="auto"/>
                                <w:jc w:val="center"/>
                                <w:rPr>
                                  <w:rFonts w:ascii="Times New Roman" w:eastAsia="Times New Roman" w:hAnsi="Times New Roman" w:cs="Times New Roman"/>
                                  <w:sz w:val="24"/>
                                  <w:szCs w:val="24"/>
                                  <w:highlight w:val="yellow"/>
                                  <w:lang w:eastAsia="es-ES"/>
                                </w:rPr>
                              </w:pPr>
                              <w:r w:rsidRPr="00D2774A">
                                <w:rPr>
                                  <w:rFonts w:ascii="Arial" w:eastAsia="Times New Roman" w:hAnsi="Arial" w:cs="Arial"/>
                                  <w:sz w:val="20"/>
                                  <w:szCs w:val="20"/>
                                  <w:highlight w:val="yellow"/>
                                  <w:lang w:eastAsia="es-ES"/>
                                </w:rPr>
                                <w:t>1</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D2774A">
                                <w:rPr>
                                  <w:rFonts w:ascii="Arial" w:eastAsia="Times New Roman" w:hAnsi="Arial" w:cs="Arial"/>
                                  <w:sz w:val="20"/>
                                  <w:szCs w:val="20"/>
                                  <w:highlight w:val="yellow"/>
                                  <w:lang w:eastAsia="es-ES"/>
                                </w:rPr>
                                <w:t>10</w:t>
                              </w:r>
                            </w:p>
                          </w:tc>
                        </w:tr>
                      </w:tbl>
                      <w:p w:rsidR="00A2574A" w:rsidRPr="00A2574A" w:rsidRDefault="00A2574A" w:rsidP="00A2574A">
                        <w:pPr>
                          <w:spacing w:before="100" w:beforeAutospacing="1" w:after="100" w:afterAutospacing="1" w:line="240" w:lineRule="auto"/>
                          <w:jc w:val="center"/>
                          <w:rPr>
                            <w:ins w:id="44" w:author="Unknown"/>
                            <w:rFonts w:ascii="Times New Roman" w:eastAsia="Times New Roman" w:hAnsi="Times New Roman" w:cs="Times New Roman"/>
                            <w:sz w:val="24"/>
                            <w:szCs w:val="24"/>
                            <w:lang w:eastAsia="es-ES"/>
                          </w:rPr>
                        </w:pPr>
                        <w:ins w:id="45" w:author="Unknown">
                          <w:r w:rsidRPr="00A2574A">
                            <w:rPr>
                              <w:rFonts w:ascii="Arial" w:eastAsia="Times New Roman" w:hAnsi="Arial" w:cs="Arial"/>
                              <w:sz w:val="20"/>
                              <w:szCs w:val="20"/>
                              <w:lang w:eastAsia="es-ES"/>
                            </w:rPr>
                            <w:t>La gráfica muestra que conforme el precio baja la cantidad demandada aumenta y viceversa:</w:t>
                          </w:r>
                        </w:ins>
                      </w:p>
                      <w:p w:rsidR="00A2574A" w:rsidRPr="00A2574A" w:rsidRDefault="001E6CE1" w:rsidP="00A2574A">
                        <w:pPr>
                          <w:spacing w:after="0" w:line="240" w:lineRule="auto"/>
                          <w:jc w:val="center"/>
                          <w:rPr>
                            <w:ins w:id="46" w:author="Unknown"/>
                            <w:rFonts w:ascii="Times New Roman" w:eastAsia="Times New Roman" w:hAnsi="Times New Roman" w:cs="Times New Roman"/>
                            <w:sz w:val="24"/>
                            <w:szCs w:val="24"/>
                            <w:lang w:eastAsia="es-ES"/>
                          </w:rPr>
                        </w:pPr>
                        <w:ins w:id="47" w:author="Unknown">
                          <w:r w:rsidRPr="00A2574A">
                            <w:rPr>
                              <w:rFonts w:ascii="Arial" w:eastAsia="Times New Roman" w:hAnsi="Arial" w:cs="Arial"/>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73.5pt;height:316.5pt" o:ole="">
                                <v:imagedata r:id="rId17" o:title=""/>
                              </v:shape>
                              <w:control r:id="rId18" w:name="DefaultOcxName3" w:shapeid="_x0000_i1041"/>
                            </w:object>
                          </w:r>
                        </w:ins>
                      </w:p>
                      <w:p w:rsidR="00A2574A" w:rsidRPr="00A2574A" w:rsidRDefault="00A2574A" w:rsidP="00A2574A">
                        <w:pPr>
                          <w:spacing w:before="100" w:beforeAutospacing="1" w:after="100" w:afterAutospacing="1" w:line="240" w:lineRule="auto"/>
                          <w:jc w:val="both"/>
                          <w:rPr>
                            <w:ins w:id="48" w:author="Unknown"/>
                            <w:rFonts w:ascii="Times New Roman" w:eastAsia="Times New Roman" w:hAnsi="Times New Roman" w:cs="Times New Roman"/>
                            <w:sz w:val="24"/>
                            <w:szCs w:val="24"/>
                            <w:lang w:eastAsia="es-ES"/>
                          </w:rPr>
                        </w:pPr>
                        <w:bookmarkStart w:id="49" w:name="cambioQd"/>
                        <w:bookmarkEnd w:id="49"/>
                        <w:ins w:id="50" w:author="Unknown">
                          <w:r w:rsidRPr="00D2774A">
                            <w:rPr>
                              <w:rFonts w:ascii="Arial" w:eastAsia="Times New Roman" w:hAnsi="Arial" w:cs="Arial"/>
                              <w:b/>
                              <w:bCs/>
                              <w:sz w:val="20"/>
                              <w:szCs w:val="20"/>
                              <w:highlight w:val="yellow"/>
                              <w:lang w:val="es-ES_tradnl" w:eastAsia="es-ES"/>
                            </w:rPr>
                            <w:t>CAMBIO EN LA CANTIDAD DEMANDA</w:t>
                          </w:r>
                          <w:r w:rsidRPr="00D2774A">
                            <w:rPr>
                              <w:rFonts w:ascii="Arial" w:eastAsia="Times New Roman" w:hAnsi="Arial" w:cs="Arial"/>
                              <w:sz w:val="20"/>
                              <w:szCs w:val="20"/>
                              <w:highlight w:val="yellow"/>
                              <w:lang w:val="es-ES_tradnl" w:eastAsia="es-ES"/>
                            </w:rPr>
                            <w:t>: (</w:t>
                          </w:r>
                          <w:r w:rsidRPr="00D2774A">
                            <w:rPr>
                              <w:rFonts w:ascii="Arial" w:eastAsia="Times New Roman" w:hAnsi="Arial" w:cs="Arial"/>
                              <w:b/>
                              <w:bCs/>
                              <w:sz w:val="20"/>
                              <w:szCs w:val="20"/>
                              <w:highlight w:val="yellow"/>
                              <w:lang w:val="es-ES_tradnl" w:eastAsia="es-ES"/>
                            </w:rPr>
                            <w:t>movimiento a lo largo de la curva de la demanda</w:t>
                          </w:r>
                          <w:r w:rsidRPr="00D2774A">
                            <w:rPr>
                              <w:rFonts w:ascii="Arial" w:eastAsia="Times New Roman" w:hAnsi="Arial" w:cs="Arial"/>
                              <w:sz w:val="20"/>
                              <w:szCs w:val="20"/>
                              <w:highlight w:val="yellow"/>
                              <w:lang w:val="es-ES_tradnl" w:eastAsia="es-ES"/>
                            </w:rPr>
                            <w:t>) causado por un cambio del precio del bien determinado</w:t>
                          </w:r>
                          <w:r w:rsidRPr="00A2574A">
                            <w:rPr>
                              <w:rFonts w:ascii="Arial" w:eastAsia="Times New Roman" w:hAnsi="Arial" w:cs="Arial"/>
                              <w:sz w:val="20"/>
                              <w:szCs w:val="20"/>
                              <w:lang w:val="es-ES_tradnl" w:eastAsia="es-ES"/>
                            </w:rPr>
                            <w:t>.</w:t>
                          </w:r>
                        </w:ins>
                      </w:p>
                      <w:p w:rsidR="00A2574A" w:rsidRPr="00A2574A" w:rsidRDefault="001E6CE1" w:rsidP="00A2574A">
                        <w:pPr>
                          <w:spacing w:after="0" w:line="240" w:lineRule="auto"/>
                          <w:jc w:val="center"/>
                          <w:rPr>
                            <w:ins w:id="51" w:author="Unknown"/>
                            <w:rFonts w:ascii="Times New Roman" w:eastAsia="Times New Roman" w:hAnsi="Times New Roman" w:cs="Times New Roman"/>
                            <w:sz w:val="24"/>
                            <w:szCs w:val="24"/>
                            <w:lang w:eastAsia="es-ES"/>
                          </w:rPr>
                        </w:pPr>
                        <w:ins w:id="52" w:author="Unknown">
                          <w:r w:rsidRPr="00A2574A">
                            <w:rPr>
                              <w:rFonts w:ascii="Arial" w:eastAsia="Times New Roman" w:hAnsi="Arial" w:cs="Arial"/>
                              <w:sz w:val="20"/>
                              <w:szCs w:val="20"/>
                              <w:lang w:val="es-ES_tradnl"/>
                            </w:rPr>
                            <w:lastRenderedPageBreak/>
                            <w:object w:dxaOrig="225" w:dyaOrig="225">
                              <v:shape id="_x0000_i1043" type="#_x0000_t75" style="width:326.25pt;height:312pt" o:ole="">
                                <v:imagedata r:id="rId19" o:title=""/>
                              </v:shape>
                              <w:control r:id="rId20" w:name="DefaultOcxName4" w:shapeid="_x0000_i1043"/>
                            </w:object>
                          </w:r>
                        </w:ins>
                      </w:p>
                      <w:p w:rsidR="00A2574A" w:rsidRPr="00A2574A" w:rsidRDefault="00A2574A" w:rsidP="00A2574A">
                        <w:pPr>
                          <w:spacing w:before="100" w:beforeAutospacing="1" w:after="100" w:afterAutospacing="1" w:line="240" w:lineRule="auto"/>
                          <w:jc w:val="both"/>
                          <w:rPr>
                            <w:ins w:id="53" w:author="Unknown"/>
                            <w:rFonts w:ascii="Times New Roman" w:eastAsia="Times New Roman" w:hAnsi="Times New Roman" w:cs="Times New Roman"/>
                            <w:sz w:val="24"/>
                            <w:szCs w:val="24"/>
                            <w:lang w:eastAsia="es-ES"/>
                          </w:rPr>
                        </w:pPr>
                        <w:bookmarkStart w:id="54" w:name="cambioD"/>
                        <w:bookmarkEnd w:id="54"/>
                        <w:ins w:id="55" w:author="Unknown">
                          <w:r w:rsidRPr="00D2774A">
                            <w:rPr>
                              <w:rFonts w:ascii="Arial" w:eastAsia="Times New Roman" w:hAnsi="Arial" w:cs="Arial"/>
                              <w:b/>
                              <w:bCs/>
                              <w:sz w:val="20"/>
                              <w:szCs w:val="20"/>
                              <w:highlight w:val="yellow"/>
                              <w:lang w:val="es-ES_tradnl" w:eastAsia="es-ES"/>
                            </w:rPr>
                            <w:t>CAMBIO EN LA DEMANDA</w:t>
                          </w:r>
                          <w:r w:rsidRPr="00D2774A">
                            <w:rPr>
                              <w:rFonts w:ascii="Arial" w:eastAsia="Times New Roman" w:hAnsi="Arial" w:cs="Arial"/>
                              <w:sz w:val="20"/>
                              <w:szCs w:val="20"/>
                              <w:highlight w:val="yellow"/>
                              <w:lang w:val="es-ES_tradnl" w:eastAsia="es-ES"/>
                            </w:rPr>
                            <w:t>: (</w:t>
                          </w:r>
                          <w:r w:rsidRPr="00D2774A">
                            <w:rPr>
                              <w:rFonts w:ascii="Arial" w:eastAsia="Times New Roman" w:hAnsi="Arial" w:cs="Arial"/>
                              <w:b/>
                              <w:bCs/>
                              <w:sz w:val="20"/>
                              <w:szCs w:val="20"/>
                              <w:highlight w:val="yellow"/>
                              <w:lang w:val="es-ES_tradnl" w:eastAsia="es-ES"/>
                            </w:rPr>
                            <w:t>cambio en toda la curva de la demanda</w:t>
                          </w:r>
                          <w:r w:rsidRPr="00D2774A">
                            <w:rPr>
                              <w:rFonts w:ascii="Arial" w:eastAsia="Times New Roman" w:hAnsi="Arial" w:cs="Arial"/>
                              <w:sz w:val="20"/>
                              <w:szCs w:val="20"/>
                              <w:highlight w:val="yellow"/>
                              <w:lang w:val="es-ES_tradnl" w:eastAsia="es-ES"/>
                            </w:rPr>
                            <w:t>) resulta de los cambios en los gustos, el ingreso, los impuestos personales, los precios de bienes relacionados (sustitutos o complementarios), el precio futuro esperado, o el número de compradores, es decir, cualquier cambio en un determinante de la demanda que no sea el precio del mismo bien.</w:t>
                          </w:r>
                        </w:ins>
                      </w:p>
                      <w:p w:rsidR="00A2574A" w:rsidRPr="00A2574A" w:rsidRDefault="001E6CE1" w:rsidP="00A2574A">
                        <w:pPr>
                          <w:spacing w:after="0" w:line="240" w:lineRule="auto"/>
                          <w:jc w:val="center"/>
                          <w:rPr>
                            <w:ins w:id="56" w:author="Unknown"/>
                            <w:rFonts w:ascii="Times New Roman" w:eastAsia="Times New Roman" w:hAnsi="Times New Roman" w:cs="Times New Roman"/>
                            <w:sz w:val="24"/>
                            <w:szCs w:val="24"/>
                            <w:lang w:eastAsia="es-ES"/>
                          </w:rPr>
                        </w:pPr>
                        <w:ins w:id="57" w:author="Unknown">
                          <w:r w:rsidRPr="00A2574A">
                            <w:rPr>
                              <w:rFonts w:ascii="Arial" w:eastAsia="Times New Roman" w:hAnsi="Arial" w:cs="Arial"/>
                              <w:sz w:val="20"/>
                              <w:szCs w:val="20"/>
                              <w:lang w:val="es-ES_tradnl"/>
                            </w:rPr>
                            <w:lastRenderedPageBreak/>
                            <w:object w:dxaOrig="225" w:dyaOrig="225">
                              <v:shape id="_x0000_i1045" type="#_x0000_t75" style="width:336pt;height:322.5pt" o:ole="">
                                <v:imagedata r:id="rId21" o:title=""/>
                              </v:shape>
                              <w:control r:id="rId22" w:name="DefaultOcxName5" w:shapeid="_x0000_i1045"/>
                            </w:object>
                          </w:r>
                        </w:ins>
                      </w:p>
                      <w:p w:rsidR="00A2574A" w:rsidRPr="00A2574A" w:rsidRDefault="00A2574A" w:rsidP="00A2574A">
                        <w:pPr>
                          <w:spacing w:before="100" w:beforeAutospacing="1" w:after="100" w:afterAutospacing="1" w:line="240" w:lineRule="auto"/>
                          <w:jc w:val="both"/>
                          <w:rPr>
                            <w:ins w:id="58" w:author="Unknown"/>
                            <w:rFonts w:ascii="Times New Roman" w:eastAsia="Times New Roman" w:hAnsi="Times New Roman" w:cs="Times New Roman"/>
                            <w:sz w:val="24"/>
                            <w:szCs w:val="24"/>
                            <w:lang w:eastAsia="es-ES"/>
                          </w:rPr>
                        </w:pPr>
                        <w:ins w:id="59" w:author="Unknown">
                          <w:r w:rsidRPr="00D2774A">
                            <w:rPr>
                              <w:rFonts w:ascii="Arial" w:eastAsia="Times New Roman" w:hAnsi="Arial" w:cs="Arial"/>
                              <w:sz w:val="20"/>
                              <w:szCs w:val="20"/>
                              <w:highlight w:val="yellow"/>
                              <w:lang w:val="es-ES_tradnl" w:eastAsia="es-ES"/>
                            </w:rPr>
                            <w:t xml:space="preserve">Nótese </w:t>
                          </w:r>
                          <w:r w:rsidRPr="00D2774A">
                            <w:rPr>
                              <w:rFonts w:ascii="Arial" w:eastAsia="Times New Roman" w:hAnsi="Arial" w:cs="Arial"/>
                              <w:sz w:val="20"/>
                              <w:szCs w:val="20"/>
                              <w:highlight w:val="yellow"/>
                              <w:lang w:eastAsia="es-ES"/>
                            </w:rPr>
                            <w:t xml:space="preserve">bien que no es lo mismo un cambio en la cantidad demandada que un cambio en la demanda. El primero resulta de una variación en el precio, mientras que </w:t>
                          </w:r>
                          <w:proofErr w:type="gramStart"/>
                          <w:r w:rsidRPr="00D2774A">
                            <w:rPr>
                              <w:rFonts w:ascii="Arial" w:eastAsia="Times New Roman" w:hAnsi="Arial" w:cs="Arial"/>
                              <w:sz w:val="20"/>
                              <w:szCs w:val="20"/>
                              <w:highlight w:val="yellow"/>
                              <w:lang w:eastAsia="es-ES"/>
                            </w:rPr>
                            <w:t>el</w:t>
                          </w:r>
                          <w:proofErr w:type="gramEnd"/>
                          <w:r w:rsidRPr="00D2774A">
                            <w:rPr>
                              <w:rFonts w:ascii="Arial" w:eastAsia="Times New Roman" w:hAnsi="Arial" w:cs="Arial"/>
                              <w:sz w:val="20"/>
                              <w:szCs w:val="20"/>
                              <w:highlight w:val="yellow"/>
                              <w:lang w:eastAsia="es-ES"/>
                            </w:rPr>
                            <w:t xml:space="preserve"> segunda de una variación en cualquiera de los otros determinantes de la demanda.</w:t>
                          </w:r>
                        </w:ins>
                      </w:p>
                      <w:p w:rsidR="00A2574A" w:rsidRDefault="00A2574A" w:rsidP="00A2574A">
                        <w:pPr>
                          <w:spacing w:before="100" w:beforeAutospacing="1" w:after="100" w:afterAutospacing="1" w:line="240" w:lineRule="auto"/>
                          <w:jc w:val="both"/>
                          <w:rPr>
                            <w:rFonts w:ascii="Arial" w:eastAsia="Times New Roman" w:hAnsi="Arial" w:cs="Arial"/>
                            <w:b/>
                            <w:bCs/>
                            <w:sz w:val="20"/>
                            <w:szCs w:val="20"/>
                            <w:lang w:val="es-ES_tradnl" w:eastAsia="es-ES"/>
                          </w:rPr>
                        </w:pPr>
                        <w:bookmarkStart w:id="60" w:name="oferta"/>
                        <w:bookmarkEnd w:id="60"/>
                      </w:p>
                      <w:p w:rsidR="00A2574A" w:rsidRPr="00A2574A" w:rsidRDefault="00A2574A" w:rsidP="00A2574A">
                        <w:pPr>
                          <w:spacing w:before="100" w:beforeAutospacing="1" w:after="100" w:afterAutospacing="1" w:line="240" w:lineRule="auto"/>
                          <w:jc w:val="both"/>
                          <w:rPr>
                            <w:ins w:id="61" w:author="Unknown"/>
                            <w:rFonts w:ascii="Times New Roman" w:eastAsia="Times New Roman" w:hAnsi="Times New Roman" w:cs="Times New Roman"/>
                            <w:sz w:val="24"/>
                            <w:szCs w:val="24"/>
                            <w:lang w:eastAsia="es-ES"/>
                          </w:rPr>
                        </w:pPr>
                        <w:ins w:id="62" w:author="Unknown">
                          <w:r w:rsidRPr="00A2574A">
                            <w:rPr>
                              <w:rFonts w:ascii="Arial" w:eastAsia="Times New Roman" w:hAnsi="Arial" w:cs="Arial"/>
                              <w:b/>
                              <w:bCs/>
                              <w:sz w:val="20"/>
                              <w:szCs w:val="20"/>
                              <w:lang w:val="es-ES_tradnl" w:eastAsia="es-ES"/>
                            </w:rPr>
                            <w:t>OFERTA</w:t>
                          </w:r>
                        </w:ins>
                      </w:p>
                      <w:p w:rsidR="00A2574A" w:rsidRPr="00A2574A" w:rsidRDefault="00A2574A" w:rsidP="00A2574A">
                        <w:pPr>
                          <w:spacing w:before="100" w:beforeAutospacing="1" w:after="100" w:afterAutospacing="1" w:line="240" w:lineRule="auto"/>
                          <w:jc w:val="both"/>
                          <w:rPr>
                            <w:ins w:id="63" w:author="Unknown"/>
                            <w:rFonts w:ascii="Times New Roman" w:eastAsia="Times New Roman" w:hAnsi="Times New Roman" w:cs="Times New Roman"/>
                            <w:sz w:val="24"/>
                            <w:szCs w:val="24"/>
                            <w:lang w:eastAsia="es-ES"/>
                          </w:rPr>
                        </w:pPr>
                        <w:ins w:id="64" w:author="Unknown">
                          <w:r w:rsidRPr="00A2574A">
                            <w:rPr>
                              <w:rFonts w:ascii="Arial" w:eastAsia="Times New Roman" w:hAnsi="Arial" w:cs="Arial"/>
                              <w:sz w:val="20"/>
                              <w:szCs w:val="20"/>
                              <w:lang w:val="es-ES_tradnl" w:eastAsia="es-ES"/>
                            </w:rPr>
                            <w:t>El objetivo de todo productor es de maximizar sus ganancias, de esta premisa se desprende una serie de conclusiones expuestas a continuación.</w:t>
                          </w:r>
                        </w:ins>
                      </w:p>
                      <w:p w:rsidR="00A2574A" w:rsidRPr="00A2574A" w:rsidRDefault="00A2574A" w:rsidP="00A2574A">
                        <w:pPr>
                          <w:spacing w:before="100" w:beforeAutospacing="1" w:after="100" w:afterAutospacing="1" w:line="240" w:lineRule="auto"/>
                          <w:jc w:val="center"/>
                          <w:rPr>
                            <w:ins w:id="65" w:author="Unknown"/>
                            <w:rFonts w:ascii="Times New Roman" w:eastAsia="Times New Roman" w:hAnsi="Times New Roman" w:cs="Times New Roman"/>
                            <w:sz w:val="24"/>
                            <w:szCs w:val="24"/>
                            <w:lang w:eastAsia="es-ES"/>
                          </w:rPr>
                        </w:pPr>
                        <w:ins w:id="66" w:author="Unknown">
                          <w:r w:rsidRPr="00A2574A">
                            <w:rPr>
                              <w:rFonts w:ascii="Arial" w:eastAsia="Times New Roman" w:hAnsi="Arial" w:cs="Arial"/>
                              <w:b/>
                              <w:bCs/>
                              <w:sz w:val="20"/>
                              <w:lang w:eastAsia="es-ES"/>
                            </w:rPr>
                            <w:t>OFERTA:</w:t>
                          </w:r>
                          <w:r w:rsidRPr="00A2574A">
                            <w:rPr>
                              <w:rFonts w:ascii="Arial" w:eastAsia="Times New Roman" w:hAnsi="Arial" w:cs="Arial"/>
                              <w:sz w:val="20"/>
                              <w:szCs w:val="20"/>
                              <w:lang w:eastAsia="es-ES"/>
                            </w:rPr>
                            <w:t xml:space="preserve"> Muestra las distintas cantidades de un bien que el oferente está dispuesto a ofrecer por unidad de tiempo a los distintos precios alternativos.</w:t>
                          </w:r>
                        </w:ins>
                      </w:p>
                      <w:p w:rsidR="00A2574A" w:rsidRPr="00A2574A" w:rsidRDefault="00A2574A" w:rsidP="00A2574A">
                        <w:pPr>
                          <w:numPr>
                            <w:ilvl w:val="0"/>
                            <w:numId w:val="2"/>
                          </w:numPr>
                          <w:spacing w:before="100" w:beforeAutospacing="1" w:after="100" w:afterAutospacing="1" w:line="240" w:lineRule="auto"/>
                          <w:jc w:val="center"/>
                          <w:rPr>
                            <w:ins w:id="67" w:author="Unknown"/>
                            <w:rFonts w:ascii="Times New Roman" w:eastAsia="Times New Roman" w:hAnsi="Times New Roman" w:cs="Times New Roman"/>
                            <w:sz w:val="24"/>
                            <w:szCs w:val="24"/>
                            <w:lang w:eastAsia="es-ES"/>
                          </w:rPr>
                        </w:pPr>
                        <w:bookmarkStart w:id="68" w:name="curvaoferta"/>
                        <w:bookmarkEnd w:id="68"/>
                        <w:ins w:id="69" w:author="Unknown">
                          <w:r w:rsidRPr="00A2574A">
                            <w:rPr>
                              <w:rFonts w:ascii="Arial" w:eastAsia="Times New Roman" w:hAnsi="Arial" w:cs="Arial"/>
                              <w:b/>
                              <w:bCs/>
                              <w:sz w:val="20"/>
                              <w:szCs w:val="20"/>
                              <w:lang w:val="es-ES_tradnl" w:eastAsia="es-ES"/>
                            </w:rPr>
                            <w:t xml:space="preserve">CURVA DE LA OFERTA: </w:t>
                          </w:r>
                          <w:r w:rsidRPr="00A2574A">
                            <w:rPr>
                              <w:rFonts w:ascii="Arial" w:eastAsia="Times New Roman" w:hAnsi="Arial" w:cs="Arial"/>
                              <w:sz w:val="20"/>
                              <w:szCs w:val="20"/>
                              <w:lang w:val="es-ES_tradnl" w:eastAsia="es-ES"/>
                            </w:rPr>
                            <w:t>Es una curva que muestra las cantidades de un bien que un vendedor está dispuesto a vender a diferentes niveles de precios alternativos, suponiendo que todos los demás determinantes permanecen constantes.</w:t>
                          </w:r>
                        </w:ins>
                      </w:p>
                      <w:p w:rsidR="00A2574A" w:rsidRPr="00A2574A" w:rsidRDefault="00A2574A" w:rsidP="00A2574A">
                        <w:pPr>
                          <w:spacing w:before="100" w:beforeAutospacing="1" w:after="100" w:afterAutospacing="1" w:line="240" w:lineRule="auto"/>
                          <w:jc w:val="both"/>
                          <w:rPr>
                            <w:ins w:id="70" w:author="Unknown"/>
                            <w:rFonts w:ascii="Times New Roman" w:eastAsia="Times New Roman" w:hAnsi="Times New Roman" w:cs="Times New Roman"/>
                            <w:sz w:val="24"/>
                            <w:szCs w:val="24"/>
                            <w:lang w:eastAsia="es-ES"/>
                          </w:rPr>
                        </w:pPr>
                        <w:bookmarkStart w:id="71" w:name="detO"/>
                        <w:bookmarkEnd w:id="71"/>
                        <w:ins w:id="72" w:author="Unknown">
                          <w:r w:rsidRPr="00A2574A">
                            <w:rPr>
                              <w:rFonts w:ascii="Arial" w:eastAsia="Times New Roman" w:hAnsi="Arial" w:cs="Arial"/>
                              <w:b/>
                              <w:bCs/>
                              <w:sz w:val="20"/>
                              <w:szCs w:val="20"/>
                              <w:lang w:val="es-ES_tradnl" w:eastAsia="es-ES"/>
                            </w:rPr>
                            <w:t>DETERMINANTES DE LA OFERTA:</w:t>
                          </w:r>
                        </w:ins>
                      </w:p>
                      <w:p w:rsidR="00A2574A" w:rsidRPr="00A2574A" w:rsidRDefault="00A2574A" w:rsidP="00A2574A">
                        <w:pPr>
                          <w:numPr>
                            <w:ilvl w:val="0"/>
                            <w:numId w:val="3"/>
                          </w:numPr>
                          <w:spacing w:before="100" w:beforeAutospacing="1" w:after="100" w:afterAutospacing="1" w:line="240" w:lineRule="auto"/>
                          <w:jc w:val="center"/>
                          <w:rPr>
                            <w:ins w:id="73" w:author="Unknown"/>
                            <w:rFonts w:ascii="Times New Roman" w:eastAsia="Times New Roman" w:hAnsi="Times New Roman" w:cs="Times New Roman"/>
                            <w:sz w:val="24"/>
                            <w:szCs w:val="24"/>
                            <w:lang w:eastAsia="es-ES"/>
                          </w:rPr>
                        </w:pPr>
                        <w:ins w:id="74" w:author="Unknown">
                          <w:r w:rsidRPr="00A2574A">
                            <w:rPr>
                              <w:rFonts w:ascii="Arial" w:eastAsia="Times New Roman" w:hAnsi="Arial" w:cs="Arial"/>
                              <w:b/>
                              <w:bCs/>
                              <w:sz w:val="20"/>
                              <w:lang w:eastAsia="es-ES"/>
                            </w:rPr>
                            <w:t>El precio del bien:</w:t>
                          </w:r>
                          <w:r w:rsidRPr="00A2574A">
                            <w:rPr>
                              <w:rFonts w:ascii="Arial" w:eastAsia="Times New Roman" w:hAnsi="Arial" w:cs="Arial"/>
                              <w:sz w:val="20"/>
                              <w:szCs w:val="20"/>
                              <w:lang w:eastAsia="es-ES"/>
                            </w:rPr>
                            <w:t xml:space="preserve"> al aumentar el precio del bien va a aumentar la cantidad ofrecida y viceversa.</w:t>
                          </w:r>
                        </w:ins>
                      </w:p>
                      <w:p w:rsidR="00A2574A" w:rsidRPr="00A2574A" w:rsidRDefault="00A2574A" w:rsidP="00A2574A">
                        <w:pPr>
                          <w:numPr>
                            <w:ilvl w:val="0"/>
                            <w:numId w:val="3"/>
                          </w:numPr>
                          <w:spacing w:before="100" w:beforeAutospacing="1" w:after="100" w:afterAutospacing="1" w:line="240" w:lineRule="auto"/>
                          <w:jc w:val="center"/>
                          <w:rPr>
                            <w:ins w:id="75" w:author="Unknown"/>
                            <w:rFonts w:ascii="Times New Roman" w:eastAsia="Times New Roman" w:hAnsi="Times New Roman" w:cs="Times New Roman"/>
                            <w:sz w:val="24"/>
                            <w:szCs w:val="24"/>
                            <w:lang w:eastAsia="es-ES"/>
                          </w:rPr>
                        </w:pPr>
                        <w:ins w:id="76" w:author="Unknown">
                          <w:r w:rsidRPr="00A2574A">
                            <w:rPr>
                              <w:rFonts w:ascii="Arial" w:eastAsia="Times New Roman" w:hAnsi="Arial" w:cs="Arial"/>
                              <w:b/>
                              <w:bCs/>
                              <w:sz w:val="20"/>
                              <w:lang w:eastAsia="es-ES"/>
                            </w:rPr>
                            <w:t xml:space="preserve">Precio de los recursos e insumos empleados en la producción del bien: </w:t>
                          </w:r>
                          <w:r w:rsidRPr="00A2574A">
                            <w:rPr>
                              <w:rFonts w:ascii="Arial" w:eastAsia="Times New Roman" w:hAnsi="Arial" w:cs="Arial"/>
                              <w:sz w:val="20"/>
                              <w:szCs w:val="20"/>
                              <w:lang w:eastAsia="es-ES"/>
                            </w:rPr>
                            <w:t>Al aumentar el precio de los insumos de un bien, su oferta va a disminuir y viceversa. Al hablar del precio de los recursos e insumos se refiere al precio del trabajo (salarios), precio de materias primas, precio de energía, tasas de interés, etc.</w:t>
                          </w:r>
                        </w:ins>
                      </w:p>
                      <w:p w:rsidR="00A2574A" w:rsidRPr="00A2574A" w:rsidRDefault="00A2574A" w:rsidP="00A2574A">
                        <w:pPr>
                          <w:numPr>
                            <w:ilvl w:val="0"/>
                            <w:numId w:val="3"/>
                          </w:numPr>
                          <w:spacing w:before="100" w:beforeAutospacing="1" w:after="100" w:afterAutospacing="1" w:line="240" w:lineRule="auto"/>
                          <w:jc w:val="center"/>
                          <w:rPr>
                            <w:ins w:id="77" w:author="Unknown"/>
                            <w:rFonts w:ascii="Times New Roman" w:eastAsia="Times New Roman" w:hAnsi="Times New Roman" w:cs="Times New Roman"/>
                            <w:sz w:val="24"/>
                            <w:szCs w:val="24"/>
                            <w:lang w:eastAsia="es-ES"/>
                          </w:rPr>
                        </w:pPr>
                        <w:ins w:id="78" w:author="Unknown">
                          <w:r w:rsidRPr="00A2574A">
                            <w:rPr>
                              <w:rFonts w:ascii="Arial" w:eastAsia="Times New Roman" w:hAnsi="Arial" w:cs="Arial"/>
                              <w:b/>
                              <w:bCs/>
                              <w:sz w:val="20"/>
                              <w:lang w:eastAsia="es-ES"/>
                            </w:rPr>
                            <w:t xml:space="preserve">La tecnología de producción: </w:t>
                          </w:r>
                          <w:r w:rsidRPr="00A2574A">
                            <w:rPr>
                              <w:rFonts w:ascii="Arial" w:eastAsia="Times New Roman" w:hAnsi="Arial" w:cs="Arial"/>
                              <w:sz w:val="20"/>
                              <w:szCs w:val="20"/>
                              <w:lang w:eastAsia="es-ES"/>
                            </w:rPr>
                            <w:t>al mejorar la tecnología en la producción, la oferta de un bien aumentará.</w:t>
                          </w:r>
                        </w:ins>
                      </w:p>
                      <w:p w:rsidR="00A2574A" w:rsidRPr="00A2574A" w:rsidRDefault="00A2574A" w:rsidP="00A2574A">
                        <w:pPr>
                          <w:numPr>
                            <w:ilvl w:val="0"/>
                            <w:numId w:val="3"/>
                          </w:numPr>
                          <w:spacing w:before="100" w:beforeAutospacing="1" w:after="100" w:afterAutospacing="1" w:line="240" w:lineRule="auto"/>
                          <w:jc w:val="center"/>
                          <w:rPr>
                            <w:ins w:id="79" w:author="Unknown"/>
                            <w:rFonts w:ascii="Times New Roman" w:eastAsia="Times New Roman" w:hAnsi="Times New Roman" w:cs="Times New Roman"/>
                            <w:sz w:val="24"/>
                            <w:szCs w:val="24"/>
                            <w:lang w:eastAsia="es-ES"/>
                          </w:rPr>
                        </w:pPr>
                        <w:ins w:id="80" w:author="Unknown">
                          <w:r w:rsidRPr="00A2574A">
                            <w:rPr>
                              <w:rFonts w:ascii="Arial" w:eastAsia="Times New Roman" w:hAnsi="Arial" w:cs="Arial"/>
                              <w:b/>
                              <w:bCs/>
                              <w:sz w:val="20"/>
                              <w:lang w:eastAsia="es-ES"/>
                            </w:rPr>
                            <w:t>Precios futuros esperados:</w:t>
                          </w:r>
                          <w:r w:rsidRPr="00A2574A">
                            <w:rPr>
                              <w:rFonts w:ascii="Arial" w:eastAsia="Times New Roman" w:hAnsi="Arial" w:cs="Arial"/>
                              <w:sz w:val="20"/>
                              <w:szCs w:val="20"/>
                              <w:lang w:eastAsia="es-ES"/>
                            </w:rPr>
                            <w:t xml:space="preserve"> Si se espera que a corto plazo el precio del bien producido aumente, la </w:t>
                          </w:r>
                          <w:r w:rsidRPr="00A2574A">
                            <w:rPr>
                              <w:rFonts w:ascii="Arial" w:eastAsia="Times New Roman" w:hAnsi="Arial" w:cs="Arial"/>
                              <w:sz w:val="20"/>
                              <w:szCs w:val="20"/>
                              <w:lang w:eastAsia="es-ES"/>
                            </w:rPr>
                            <w:lastRenderedPageBreak/>
                            <w:t>oferta aumentará, y viceversa.</w:t>
                          </w:r>
                        </w:ins>
                      </w:p>
                      <w:p w:rsidR="00A2574A" w:rsidRPr="00A2574A" w:rsidRDefault="00A2574A" w:rsidP="00A2574A">
                        <w:pPr>
                          <w:numPr>
                            <w:ilvl w:val="0"/>
                            <w:numId w:val="3"/>
                          </w:numPr>
                          <w:spacing w:before="100" w:beforeAutospacing="1" w:after="100" w:afterAutospacing="1" w:line="240" w:lineRule="auto"/>
                          <w:jc w:val="center"/>
                          <w:rPr>
                            <w:ins w:id="81" w:author="Unknown"/>
                            <w:rFonts w:ascii="Times New Roman" w:eastAsia="Times New Roman" w:hAnsi="Times New Roman" w:cs="Times New Roman"/>
                            <w:sz w:val="24"/>
                            <w:szCs w:val="24"/>
                            <w:lang w:eastAsia="es-ES"/>
                          </w:rPr>
                        </w:pPr>
                        <w:ins w:id="82" w:author="Unknown">
                          <w:r w:rsidRPr="00A2574A">
                            <w:rPr>
                              <w:rFonts w:ascii="Arial" w:eastAsia="Times New Roman" w:hAnsi="Arial" w:cs="Arial"/>
                              <w:b/>
                              <w:bCs/>
                              <w:sz w:val="20"/>
                              <w:lang w:eastAsia="es-ES"/>
                            </w:rPr>
                            <w:t>Número de oferentes:</w:t>
                          </w:r>
                          <w:r w:rsidRPr="00A2574A">
                            <w:rPr>
                              <w:rFonts w:ascii="Arial" w:eastAsia="Times New Roman" w:hAnsi="Arial" w:cs="Arial"/>
                              <w:sz w:val="20"/>
                              <w:szCs w:val="20"/>
                              <w:lang w:eastAsia="es-ES"/>
                            </w:rPr>
                            <w:t xml:space="preserve"> Al haber un mayor número de oferentes la oferta de un bien aumentará y viceversa.</w:t>
                          </w:r>
                        </w:ins>
                      </w:p>
                      <w:p w:rsidR="00A2574A" w:rsidRPr="00A2574A" w:rsidRDefault="00A2574A" w:rsidP="00A2574A">
                        <w:pPr>
                          <w:spacing w:after="0" w:line="240" w:lineRule="auto"/>
                          <w:jc w:val="center"/>
                          <w:rPr>
                            <w:ins w:id="83" w:author="Unknown"/>
                            <w:rFonts w:ascii="Times New Roman" w:eastAsia="Times New Roman" w:hAnsi="Times New Roman" w:cs="Times New Roman"/>
                            <w:sz w:val="24"/>
                            <w:szCs w:val="24"/>
                            <w:lang w:eastAsia="es-ES"/>
                          </w:rPr>
                        </w:pPr>
                        <w:bookmarkStart w:id="84" w:name="leydelaoferta"/>
                        <w:bookmarkEnd w:id="84"/>
                        <w:ins w:id="85" w:author="Unknown">
                          <w:r w:rsidRPr="00A2574A">
                            <w:rPr>
                              <w:rFonts w:ascii="Arial" w:eastAsia="Times New Roman" w:hAnsi="Arial" w:cs="Arial"/>
                              <w:b/>
                              <w:bCs/>
                              <w:sz w:val="20"/>
                              <w:szCs w:val="20"/>
                              <w:lang w:val="es-ES_tradnl" w:eastAsia="es-ES"/>
                            </w:rPr>
                            <w:t xml:space="preserve">LEY DE LA OFERTA: </w:t>
                          </w:r>
                          <w:r w:rsidRPr="00A2574A">
                            <w:rPr>
                              <w:rFonts w:ascii="Arial" w:eastAsia="Times New Roman" w:hAnsi="Arial" w:cs="Arial"/>
                              <w:sz w:val="20"/>
                              <w:szCs w:val="20"/>
                              <w:lang w:val="es-ES_tradnl" w:eastAsia="es-ES"/>
                            </w:rPr>
                            <w:t>el incremento en el precio (P) causa un incremento en la cantidad ofrecida (</w:t>
                          </w:r>
                          <w:proofErr w:type="spellStart"/>
                          <w:r w:rsidRPr="00A2574A">
                            <w:rPr>
                              <w:rFonts w:ascii="Arial" w:eastAsia="Times New Roman" w:hAnsi="Arial" w:cs="Arial"/>
                              <w:sz w:val="20"/>
                              <w:szCs w:val="20"/>
                              <w:lang w:val="es-ES_tradnl" w:eastAsia="es-ES"/>
                            </w:rPr>
                            <w:t>Qs</w:t>
                          </w:r>
                          <w:proofErr w:type="spellEnd"/>
                          <w:r w:rsidRPr="00A2574A">
                            <w:rPr>
                              <w:rFonts w:ascii="Arial" w:eastAsia="Times New Roman" w:hAnsi="Arial" w:cs="Arial"/>
                              <w:sz w:val="20"/>
                              <w:szCs w:val="20"/>
                              <w:lang w:val="es-ES_tradnl" w:eastAsia="es-ES"/>
                            </w:rPr>
                            <w:t>) y una disminución en el precio ocasiona una reducción de la cantidad ofrecida.</w:t>
                          </w:r>
                          <w:r w:rsidRPr="00A2574A">
                            <w:rPr>
                              <w:rFonts w:ascii="Arial" w:eastAsia="Times New Roman" w:hAnsi="Arial" w:cs="Arial"/>
                              <w:sz w:val="20"/>
                              <w:szCs w:val="20"/>
                              <w:lang w:eastAsia="es-ES"/>
                            </w:rPr>
                            <w:t xml:space="preserve"> </w:t>
                          </w:r>
                        </w:ins>
                      </w:p>
                      <w:p w:rsidR="00A2574A" w:rsidRPr="00A2574A" w:rsidRDefault="00A2574A" w:rsidP="00A2574A">
                        <w:pPr>
                          <w:spacing w:before="100" w:beforeAutospacing="1" w:after="100" w:afterAutospacing="1" w:line="240" w:lineRule="auto"/>
                          <w:jc w:val="center"/>
                          <w:rPr>
                            <w:ins w:id="86" w:author="Unknown"/>
                            <w:rFonts w:ascii="Times New Roman" w:eastAsia="Times New Roman" w:hAnsi="Times New Roman" w:cs="Times New Roman"/>
                            <w:sz w:val="24"/>
                            <w:szCs w:val="24"/>
                            <w:lang w:eastAsia="es-ES"/>
                          </w:rPr>
                        </w:pPr>
                        <w:ins w:id="87" w:author="Unknown">
                          <w:r w:rsidRPr="00A2574A">
                            <w:rPr>
                              <w:rFonts w:ascii="Arial" w:eastAsia="Times New Roman" w:hAnsi="Arial" w:cs="Arial"/>
                              <w:sz w:val="20"/>
                              <w:szCs w:val="20"/>
                              <w:lang w:val="es-ES_tradnl" w:eastAsia="es-ES"/>
                            </w:rPr>
                            <w:t>La siguiente tabla ilustra las distintas cantidades por unidad de tiempo que a cada precio un productor estaría dispuesto a producir y vender de un cierto bien X:</w:t>
                          </w:r>
                          <w:r w:rsidRPr="00A2574A">
                            <w:rPr>
                              <w:rFonts w:ascii="Arial" w:eastAsia="Times New Roman" w:hAnsi="Arial" w:cs="Arial"/>
                              <w:sz w:val="20"/>
                              <w:szCs w:val="20"/>
                              <w:lang w:eastAsia="es-ES"/>
                            </w:rPr>
                            <w:t xml:space="preserve"> </w:t>
                          </w:r>
                        </w:ins>
                      </w:p>
                      <w:tbl>
                        <w:tblPr>
                          <w:tblW w:w="1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49"/>
                          <w:gridCol w:w="1983"/>
                        </w:tblGrid>
                        <w:tr w:rsidR="00A2574A" w:rsidRPr="00A25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Precio</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Cantidad demandada (por unidad de tiempo)</w:t>
                              </w:r>
                            </w:p>
                          </w:tc>
                        </w:tr>
                        <w:tr w:rsidR="00A2574A" w:rsidRPr="00A25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5</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10</w:t>
                              </w:r>
                            </w:p>
                          </w:tc>
                        </w:tr>
                        <w:tr w:rsidR="00A2574A" w:rsidRPr="00A25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4</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8</w:t>
                              </w:r>
                            </w:p>
                          </w:tc>
                        </w:tr>
                        <w:tr w:rsidR="00A2574A" w:rsidRPr="00A25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3</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6</w:t>
                              </w:r>
                            </w:p>
                          </w:tc>
                        </w:tr>
                        <w:tr w:rsidR="00A2574A" w:rsidRPr="00A25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2</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4</w:t>
                              </w:r>
                            </w:p>
                          </w:tc>
                        </w:tr>
                        <w:tr w:rsidR="00A2574A" w:rsidRPr="00A2574A">
                          <w:trPr>
                            <w:tblCellSpacing w:w="15" w:type="dxa"/>
                            <w:jc w:val="center"/>
                          </w:trPr>
                          <w:tc>
                            <w:tcPr>
                              <w:tcW w:w="21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1</w:t>
                              </w:r>
                            </w:p>
                          </w:tc>
                          <w:tc>
                            <w:tcPr>
                              <w:tcW w:w="2900" w:type="pct"/>
                              <w:tcBorders>
                                <w:top w:val="outset" w:sz="6" w:space="0" w:color="auto"/>
                                <w:left w:val="outset" w:sz="6" w:space="0" w:color="auto"/>
                                <w:bottom w:val="outset" w:sz="6" w:space="0" w:color="auto"/>
                                <w:right w:val="outset" w:sz="6" w:space="0" w:color="auto"/>
                              </w:tcBorders>
                              <w:vAlign w:val="center"/>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r w:rsidRPr="00A2574A">
                                <w:rPr>
                                  <w:rFonts w:ascii="Arial" w:eastAsia="Times New Roman" w:hAnsi="Arial" w:cs="Arial"/>
                                  <w:sz w:val="20"/>
                                  <w:szCs w:val="20"/>
                                  <w:lang w:eastAsia="es-ES"/>
                                </w:rPr>
                                <w:t>2</w:t>
                              </w:r>
                            </w:p>
                          </w:tc>
                        </w:tr>
                      </w:tbl>
                      <w:p w:rsidR="00A2574A" w:rsidRPr="00A2574A" w:rsidRDefault="001E6CE1" w:rsidP="00A2574A">
                        <w:pPr>
                          <w:spacing w:after="0" w:line="240" w:lineRule="auto"/>
                          <w:jc w:val="center"/>
                          <w:rPr>
                            <w:ins w:id="88" w:author="Unknown"/>
                            <w:rFonts w:ascii="Times New Roman" w:eastAsia="Times New Roman" w:hAnsi="Times New Roman" w:cs="Times New Roman"/>
                            <w:sz w:val="24"/>
                            <w:szCs w:val="24"/>
                            <w:lang w:eastAsia="es-ES"/>
                          </w:rPr>
                        </w:pPr>
                        <w:ins w:id="89" w:author="Unknown">
                          <w:r w:rsidRPr="00A2574A">
                            <w:rPr>
                              <w:rFonts w:ascii="Arial" w:eastAsia="Times New Roman" w:hAnsi="Arial" w:cs="Arial"/>
                              <w:sz w:val="20"/>
                              <w:szCs w:val="20"/>
                              <w:lang w:val="es-ES_tradnl"/>
                            </w:rPr>
                            <w:object w:dxaOrig="225" w:dyaOrig="225">
                              <v:shape id="_x0000_i1047" type="#_x0000_t75" style="width:5in;height:354.75pt" o:ole="">
                                <v:imagedata r:id="rId23" o:title=""/>
                              </v:shape>
                              <w:control r:id="rId24" w:name="DefaultOcxName6" w:shapeid="_x0000_i1047"/>
                            </w:object>
                          </w:r>
                        </w:ins>
                      </w:p>
                      <w:p w:rsidR="00A2574A" w:rsidRPr="00A2574A" w:rsidRDefault="00A2574A" w:rsidP="00A2574A">
                        <w:pPr>
                          <w:spacing w:before="100" w:beforeAutospacing="1" w:after="100" w:afterAutospacing="1" w:line="240" w:lineRule="auto"/>
                          <w:jc w:val="center"/>
                          <w:rPr>
                            <w:ins w:id="90" w:author="Unknown"/>
                            <w:rFonts w:ascii="Times New Roman" w:eastAsia="Times New Roman" w:hAnsi="Times New Roman" w:cs="Times New Roman"/>
                            <w:sz w:val="24"/>
                            <w:szCs w:val="24"/>
                            <w:lang w:eastAsia="es-ES"/>
                          </w:rPr>
                        </w:pPr>
                        <w:bookmarkStart w:id="91" w:name="cambioQo"/>
                        <w:bookmarkEnd w:id="91"/>
                        <w:ins w:id="92" w:author="Unknown">
                          <w:r w:rsidRPr="00A2574A">
                            <w:rPr>
                              <w:rFonts w:ascii="Arial" w:eastAsia="Times New Roman" w:hAnsi="Arial" w:cs="Arial"/>
                              <w:b/>
                              <w:bCs/>
                              <w:sz w:val="20"/>
                              <w:szCs w:val="20"/>
                              <w:lang w:val="es-ES_tradnl" w:eastAsia="es-ES"/>
                            </w:rPr>
                            <w:t>CAMBIO EN LA CANTIDAD OFRECIDA</w:t>
                          </w:r>
                          <w:r w:rsidRPr="00A2574A">
                            <w:rPr>
                              <w:rFonts w:ascii="Arial" w:eastAsia="Times New Roman" w:hAnsi="Arial" w:cs="Arial"/>
                              <w:sz w:val="20"/>
                              <w:szCs w:val="20"/>
                              <w:lang w:val="es-ES_tradnl" w:eastAsia="es-ES"/>
                            </w:rPr>
                            <w:t>: (movimiento a lo largo de la curva de la oferta) causado por un cambio del precio del bien determinado.</w:t>
                          </w:r>
                        </w:ins>
                      </w:p>
                      <w:p w:rsidR="00A2574A" w:rsidRPr="00A2574A" w:rsidRDefault="00A2574A" w:rsidP="00A2574A">
                        <w:pPr>
                          <w:spacing w:before="100" w:beforeAutospacing="1" w:after="100" w:afterAutospacing="1" w:line="240" w:lineRule="auto"/>
                          <w:jc w:val="center"/>
                          <w:rPr>
                            <w:ins w:id="93" w:author="Unknown"/>
                            <w:rFonts w:ascii="Times New Roman" w:eastAsia="Times New Roman" w:hAnsi="Times New Roman" w:cs="Times New Roman"/>
                            <w:sz w:val="24"/>
                            <w:szCs w:val="24"/>
                            <w:lang w:eastAsia="es-ES"/>
                          </w:rPr>
                        </w:pPr>
                        <w:r>
                          <w:rPr>
                            <w:rFonts w:ascii="Arial" w:eastAsia="Times New Roman" w:hAnsi="Arial" w:cs="Arial"/>
                            <w:noProof/>
                            <w:sz w:val="20"/>
                            <w:szCs w:val="20"/>
                            <w:lang w:eastAsia="es-ES"/>
                          </w:rPr>
                          <w:lastRenderedPageBreak/>
                          <w:drawing>
                            <wp:inline distT="0" distB="0" distL="0" distR="0">
                              <wp:extent cx="1895475" cy="1695450"/>
                              <wp:effectExtent l="19050" t="0" r="9525" b="0"/>
                              <wp:docPr id="18" name="Imagen 18" descr="http://www.auladeeconomia.com/cambioof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uladeeconomia.com/cambiooferta.JPG"/>
                                      <pic:cNvPicPr>
                                        <a:picLocks noChangeAspect="1" noChangeArrowheads="1"/>
                                      </pic:cNvPicPr>
                                    </pic:nvPicPr>
                                    <pic:blipFill>
                                      <a:blip r:embed="rId25"/>
                                      <a:srcRect/>
                                      <a:stretch>
                                        <a:fillRect/>
                                      </a:stretch>
                                    </pic:blipFill>
                                    <pic:spPr bwMode="auto">
                                      <a:xfrm>
                                        <a:off x="0" y="0"/>
                                        <a:ext cx="1895475" cy="1695450"/>
                                      </a:xfrm>
                                      <a:prstGeom prst="rect">
                                        <a:avLst/>
                                      </a:prstGeom>
                                      <a:noFill/>
                                      <a:ln w="9525">
                                        <a:noFill/>
                                        <a:miter lim="800000"/>
                                        <a:headEnd/>
                                        <a:tailEnd/>
                                      </a:ln>
                                    </pic:spPr>
                                  </pic:pic>
                                </a:graphicData>
                              </a:graphic>
                            </wp:inline>
                          </w:drawing>
                        </w:r>
                      </w:p>
                      <w:p w:rsidR="00A2574A" w:rsidRPr="00A2574A" w:rsidRDefault="00A2574A" w:rsidP="00A2574A">
                        <w:pPr>
                          <w:spacing w:before="100" w:beforeAutospacing="1" w:after="100" w:afterAutospacing="1" w:line="240" w:lineRule="auto"/>
                          <w:jc w:val="center"/>
                          <w:rPr>
                            <w:ins w:id="94" w:author="Unknown"/>
                            <w:rFonts w:ascii="Times New Roman" w:eastAsia="Times New Roman" w:hAnsi="Times New Roman" w:cs="Times New Roman"/>
                            <w:sz w:val="24"/>
                            <w:szCs w:val="24"/>
                            <w:lang w:eastAsia="es-ES"/>
                          </w:rPr>
                        </w:pPr>
                        <w:bookmarkStart w:id="95" w:name="cambioO"/>
                        <w:bookmarkEnd w:id="95"/>
                        <w:ins w:id="96" w:author="Unknown">
                          <w:r w:rsidRPr="00A2574A">
                            <w:rPr>
                              <w:rFonts w:ascii="Arial" w:eastAsia="Times New Roman" w:hAnsi="Arial" w:cs="Arial"/>
                              <w:b/>
                              <w:bCs/>
                              <w:sz w:val="20"/>
                              <w:szCs w:val="20"/>
                              <w:lang w:val="es-ES_tradnl" w:eastAsia="es-ES"/>
                            </w:rPr>
                            <w:t>CAMBIO EN LA OFERTA</w:t>
                          </w:r>
                          <w:r w:rsidRPr="00A2574A">
                            <w:rPr>
                              <w:rFonts w:ascii="Arial" w:eastAsia="Times New Roman" w:hAnsi="Arial" w:cs="Arial"/>
                              <w:sz w:val="20"/>
                              <w:szCs w:val="20"/>
                              <w:lang w:val="es-ES_tradnl" w:eastAsia="es-ES"/>
                            </w:rPr>
                            <w:t>: (cambio en toda la curva de la oferta) resulta del cambio en el costo de producción, los impuestos empresariales, el precio o la cantidad esperados, del cambio en el precio de otros bienes producidos, del cambio en el número de vendedores, del cambio en las ventas planeadas en todos los precios del cambio en la tecnología.</w:t>
                          </w:r>
                        </w:ins>
                      </w:p>
                      <w:p w:rsidR="00A2574A" w:rsidRPr="00A2574A" w:rsidRDefault="00A2574A" w:rsidP="00A2574A">
                        <w:pPr>
                          <w:spacing w:before="100" w:beforeAutospacing="1" w:after="100" w:afterAutospacing="1" w:line="240" w:lineRule="auto"/>
                          <w:jc w:val="center"/>
                          <w:rPr>
                            <w:ins w:id="97" w:author="Unknown"/>
                            <w:rFonts w:ascii="Times New Roman" w:eastAsia="Times New Roman" w:hAnsi="Times New Roman" w:cs="Times New Roman"/>
                            <w:sz w:val="24"/>
                            <w:szCs w:val="24"/>
                            <w:lang w:eastAsia="es-ES"/>
                          </w:rPr>
                        </w:pPr>
                        <w:r>
                          <w:rPr>
                            <w:rFonts w:ascii="Arial" w:eastAsia="Times New Roman" w:hAnsi="Arial" w:cs="Arial"/>
                            <w:noProof/>
                            <w:sz w:val="20"/>
                            <w:szCs w:val="20"/>
                            <w:lang w:eastAsia="es-ES"/>
                          </w:rPr>
                          <w:drawing>
                            <wp:inline distT="0" distB="0" distL="0" distR="0">
                              <wp:extent cx="1743075" cy="1857375"/>
                              <wp:effectExtent l="19050" t="0" r="9525" b="0"/>
                              <wp:docPr id="19" name="Imagen 19" descr="http://www.auladeeconomia.com/cambioofer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uladeeconomia.com/cambiooferta2.JPG"/>
                                      <pic:cNvPicPr>
                                        <a:picLocks noChangeAspect="1" noChangeArrowheads="1"/>
                                      </pic:cNvPicPr>
                                    </pic:nvPicPr>
                                    <pic:blipFill>
                                      <a:blip r:embed="rId26"/>
                                      <a:srcRect/>
                                      <a:stretch>
                                        <a:fillRect/>
                                      </a:stretch>
                                    </pic:blipFill>
                                    <pic:spPr bwMode="auto">
                                      <a:xfrm>
                                        <a:off x="0" y="0"/>
                                        <a:ext cx="1743075" cy="1857375"/>
                                      </a:xfrm>
                                      <a:prstGeom prst="rect">
                                        <a:avLst/>
                                      </a:prstGeom>
                                      <a:noFill/>
                                      <a:ln w="9525">
                                        <a:noFill/>
                                        <a:miter lim="800000"/>
                                        <a:headEnd/>
                                        <a:tailEnd/>
                                      </a:ln>
                                    </pic:spPr>
                                  </pic:pic>
                                </a:graphicData>
                              </a:graphic>
                            </wp:inline>
                          </w:drawing>
                        </w:r>
                      </w:p>
                      <w:p w:rsidR="00A2574A" w:rsidRPr="00A2574A" w:rsidRDefault="00A2574A" w:rsidP="00A2574A">
                        <w:pPr>
                          <w:spacing w:before="100" w:beforeAutospacing="1" w:after="100" w:afterAutospacing="1" w:line="240" w:lineRule="auto"/>
                          <w:jc w:val="center"/>
                          <w:rPr>
                            <w:ins w:id="98" w:author="Unknown"/>
                            <w:rFonts w:ascii="Times New Roman" w:eastAsia="Times New Roman" w:hAnsi="Times New Roman" w:cs="Times New Roman"/>
                            <w:sz w:val="24"/>
                            <w:szCs w:val="24"/>
                            <w:lang w:eastAsia="es-ES"/>
                          </w:rPr>
                        </w:pPr>
                        <w:ins w:id="99" w:author="Unknown">
                          <w:r w:rsidRPr="00A2574A">
                            <w:rPr>
                              <w:rFonts w:ascii="Times New Roman" w:eastAsia="Times New Roman" w:hAnsi="Times New Roman" w:cs="Times New Roman"/>
                              <w:sz w:val="24"/>
                              <w:szCs w:val="24"/>
                              <w:lang w:eastAsia="es-ES"/>
                            </w:rPr>
                            <w:t> </w:t>
                          </w:r>
                        </w:ins>
                      </w:p>
                      <w:p w:rsidR="00A2574A" w:rsidRPr="00A2574A" w:rsidRDefault="00A2574A" w:rsidP="00A2574A">
                        <w:pPr>
                          <w:spacing w:before="100" w:beforeAutospacing="1" w:after="100" w:afterAutospacing="1" w:line="240" w:lineRule="auto"/>
                          <w:jc w:val="center"/>
                          <w:rPr>
                            <w:ins w:id="100" w:author="Unknown"/>
                            <w:rFonts w:ascii="Times New Roman" w:eastAsia="Times New Roman" w:hAnsi="Times New Roman" w:cs="Times New Roman"/>
                            <w:sz w:val="24"/>
                            <w:szCs w:val="24"/>
                            <w:lang w:eastAsia="es-ES"/>
                          </w:rPr>
                        </w:pPr>
                        <w:ins w:id="101" w:author="Unknown">
                          <w:r w:rsidRPr="00A2574A">
                            <w:rPr>
                              <w:rFonts w:ascii="Times New Roman" w:eastAsia="Times New Roman" w:hAnsi="Times New Roman" w:cs="Times New Roman"/>
                              <w:sz w:val="24"/>
                              <w:szCs w:val="24"/>
                              <w:lang w:eastAsia="es-ES"/>
                            </w:rPr>
                            <w:t> </w:t>
                          </w:r>
                        </w:ins>
                      </w:p>
                      <w:tbl>
                        <w:tblPr>
                          <w:tblW w:w="7020" w:type="dxa"/>
                          <w:jc w:val="center"/>
                          <w:tblCellSpacing w:w="15" w:type="dxa"/>
                          <w:tblCellMar>
                            <w:top w:w="15" w:type="dxa"/>
                            <w:left w:w="15" w:type="dxa"/>
                            <w:bottom w:w="15" w:type="dxa"/>
                            <w:right w:w="15" w:type="dxa"/>
                          </w:tblCellMar>
                          <w:tblLook w:val="04A0"/>
                        </w:tblPr>
                        <w:tblGrid>
                          <w:gridCol w:w="7020"/>
                        </w:tblGrid>
                        <w:tr w:rsidR="00A2574A" w:rsidRPr="00A2574A">
                          <w:trPr>
                            <w:trHeight w:val="1740"/>
                            <w:tblCellSpacing w:w="15" w:type="dxa"/>
                            <w:jc w:val="center"/>
                          </w:trPr>
                          <w:tc>
                            <w:tcPr>
                              <w:tcW w:w="7020" w:type="dxa"/>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p>
                          </w:tc>
                        </w:tr>
                      </w:tbl>
                      <w:p w:rsidR="00A2574A" w:rsidRPr="00A2574A" w:rsidRDefault="00A2574A" w:rsidP="00A2574A">
                        <w:pPr>
                          <w:spacing w:before="100" w:beforeAutospacing="1" w:after="100" w:afterAutospacing="1" w:line="240" w:lineRule="auto"/>
                          <w:jc w:val="center"/>
                          <w:rPr>
                            <w:ins w:id="102" w:author="Unknown"/>
                            <w:rFonts w:ascii="Times New Roman" w:eastAsia="Times New Roman" w:hAnsi="Times New Roman" w:cs="Times New Roman"/>
                            <w:sz w:val="24"/>
                            <w:szCs w:val="24"/>
                            <w:lang w:eastAsia="es-ES"/>
                          </w:rPr>
                        </w:pPr>
                        <w:ins w:id="103" w:author="Unknown">
                          <w:r w:rsidRPr="00A2574A">
                            <w:rPr>
                              <w:rFonts w:ascii="Arial" w:eastAsia="Times New Roman" w:hAnsi="Arial" w:cs="Arial"/>
                              <w:sz w:val="20"/>
                              <w:szCs w:val="20"/>
                              <w:lang w:val="es-ES_tradnl" w:eastAsia="es-ES"/>
                            </w:rPr>
                            <w:t> </w:t>
                          </w:r>
                          <w:r w:rsidRPr="00A2574A">
                            <w:rPr>
                              <w:rFonts w:ascii="Arial" w:eastAsia="Times New Roman" w:hAnsi="Arial" w:cs="Arial"/>
                              <w:b/>
                              <w:bCs/>
                              <w:sz w:val="20"/>
                              <w:szCs w:val="20"/>
                              <w:lang w:val="es-ES_tradnl" w:eastAsia="es-ES"/>
                            </w:rPr>
                            <w:t>EQUILIBRIO DEL MERCADO</w:t>
                          </w:r>
                        </w:ins>
                      </w:p>
                      <w:p w:rsidR="00A2574A" w:rsidRPr="00A2574A" w:rsidRDefault="00A2574A" w:rsidP="00A2574A">
                        <w:pPr>
                          <w:spacing w:before="100" w:beforeAutospacing="1" w:after="100" w:afterAutospacing="1" w:line="240" w:lineRule="auto"/>
                          <w:jc w:val="both"/>
                          <w:rPr>
                            <w:ins w:id="104" w:author="Unknown"/>
                            <w:rFonts w:ascii="Times New Roman" w:eastAsia="Times New Roman" w:hAnsi="Times New Roman" w:cs="Times New Roman"/>
                            <w:sz w:val="24"/>
                            <w:szCs w:val="24"/>
                            <w:lang w:eastAsia="es-ES"/>
                          </w:rPr>
                        </w:pPr>
                        <w:bookmarkStart w:id="105" w:name="eq"/>
                        <w:bookmarkEnd w:id="105"/>
                        <w:ins w:id="106" w:author="Unknown">
                          <w:r w:rsidRPr="00A2574A">
                            <w:rPr>
                              <w:rFonts w:ascii="Arial" w:eastAsia="Times New Roman" w:hAnsi="Arial" w:cs="Arial"/>
                              <w:b/>
                              <w:bCs/>
                              <w:sz w:val="20"/>
                              <w:szCs w:val="20"/>
                              <w:lang w:val="es-ES_tradnl" w:eastAsia="es-ES"/>
                            </w:rPr>
                            <w:t>EQUILIBRIO</w:t>
                          </w:r>
                          <w:r w:rsidRPr="00A2574A">
                            <w:rPr>
                              <w:rFonts w:ascii="Arial" w:eastAsia="Times New Roman" w:hAnsi="Arial" w:cs="Arial"/>
                              <w:sz w:val="20"/>
                              <w:szCs w:val="20"/>
                              <w:lang w:val="es-ES_tradnl" w:eastAsia="es-ES"/>
                            </w:rPr>
                            <w:t>: ocurre en el precio (Pe) en donde cantidad demandada = cantidad ofrecida. En Pe todos los vendedores dispuestos a vender podrán vender y todos los compradores dispuestos a comprar podrán comprar.</w:t>
                          </w:r>
                        </w:ins>
                      </w:p>
                      <w:p w:rsidR="00A2574A" w:rsidRPr="00A2574A" w:rsidRDefault="001E6CE1" w:rsidP="00A2574A">
                        <w:pPr>
                          <w:spacing w:after="0" w:line="240" w:lineRule="auto"/>
                          <w:jc w:val="center"/>
                          <w:rPr>
                            <w:ins w:id="107" w:author="Unknown"/>
                            <w:rFonts w:ascii="Times New Roman" w:eastAsia="Times New Roman" w:hAnsi="Times New Roman" w:cs="Times New Roman"/>
                            <w:sz w:val="24"/>
                            <w:szCs w:val="24"/>
                            <w:lang w:eastAsia="es-ES"/>
                          </w:rPr>
                        </w:pPr>
                        <w:ins w:id="108" w:author="Unknown">
                          <w:r w:rsidRPr="00A2574A">
                            <w:rPr>
                              <w:rFonts w:ascii="Arial" w:eastAsia="Times New Roman" w:hAnsi="Arial" w:cs="Arial"/>
                              <w:sz w:val="20"/>
                              <w:szCs w:val="20"/>
                              <w:lang w:val="es-ES_tradnl"/>
                            </w:rPr>
                            <w:lastRenderedPageBreak/>
                            <w:object w:dxaOrig="225" w:dyaOrig="225">
                              <v:shape id="_x0000_i1049" type="#_x0000_t75" style="width:366.75pt;height:317.25pt" o:ole="">
                                <v:imagedata r:id="rId27" o:title=""/>
                              </v:shape>
                              <w:control r:id="rId28" w:name="DefaultOcxName7" w:shapeid="_x0000_i1049"/>
                            </w:object>
                          </w:r>
                        </w:ins>
                      </w:p>
                      <w:p w:rsidR="00A2574A" w:rsidRPr="00A2574A" w:rsidRDefault="00A2574A" w:rsidP="00A2574A">
                        <w:pPr>
                          <w:spacing w:before="100" w:beforeAutospacing="1" w:after="100" w:afterAutospacing="1" w:line="240" w:lineRule="auto"/>
                          <w:jc w:val="both"/>
                          <w:rPr>
                            <w:ins w:id="109" w:author="Unknown"/>
                            <w:rFonts w:ascii="Times New Roman" w:eastAsia="Times New Roman" w:hAnsi="Times New Roman" w:cs="Times New Roman"/>
                            <w:sz w:val="24"/>
                            <w:szCs w:val="24"/>
                            <w:lang w:eastAsia="es-ES"/>
                          </w:rPr>
                        </w:pPr>
                        <w:bookmarkStart w:id="110" w:name="escasez"/>
                        <w:bookmarkEnd w:id="110"/>
                        <w:ins w:id="111" w:author="Unknown">
                          <w:r w:rsidRPr="00A2574A">
                            <w:rPr>
                              <w:rFonts w:ascii="Arial" w:eastAsia="Times New Roman" w:hAnsi="Arial" w:cs="Arial"/>
                              <w:b/>
                              <w:bCs/>
                              <w:sz w:val="20"/>
                              <w:szCs w:val="20"/>
                              <w:lang w:val="es-ES_tradnl" w:eastAsia="es-ES"/>
                            </w:rPr>
                            <w:t>EL MERCADO TIENDE AL EQUILIBRIO</w:t>
                          </w:r>
                          <w:r w:rsidRPr="00A2574A">
                            <w:rPr>
                              <w:rFonts w:ascii="Arial" w:eastAsia="Times New Roman" w:hAnsi="Arial" w:cs="Arial"/>
                              <w:sz w:val="20"/>
                              <w:szCs w:val="20"/>
                              <w:lang w:val="es-ES_tradnl" w:eastAsia="es-ES"/>
                            </w:rPr>
                            <w:t>:</w:t>
                          </w:r>
                        </w:ins>
                      </w:p>
                      <w:p w:rsidR="00A2574A" w:rsidRPr="00A2574A" w:rsidRDefault="00A2574A" w:rsidP="00A2574A">
                        <w:pPr>
                          <w:numPr>
                            <w:ilvl w:val="0"/>
                            <w:numId w:val="4"/>
                          </w:numPr>
                          <w:spacing w:before="100" w:beforeAutospacing="1" w:after="100" w:afterAutospacing="1" w:line="240" w:lineRule="auto"/>
                          <w:jc w:val="center"/>
                          <w:rPr>
                            <w:ins w:id="112" w:author="Unknown"/>
                            <w:rFonts w:ascii="Times New Roman" w:eastAsia="Times New Roman" w:hAnsi="Times New Roman" w:cs="Times New Roman"/>
                            <w:sz w:val="24"/>
                            <w:szCs w:val="24"/>
                            <w:lang w:eastAsia="es-ES"/>
                          </w:rPr>
                        </w:pPr>
                        <w:ins w:id="113" w:author="Unknown">
                          <w:r w:rsidRPr="00A2574A">
                            <w:rPr>
                              <w:rFonts w:ascii="Arial" w:eastAsia="Times New Roman" w:hAnsi="Arial" w:cs="Arial"/>
                              <w:sz w:val="20"/>
                              <w:szCs w:val="20"/>
                              <w:lang w:eastAsia="es-ES"/>
                            </w:rPr>
                            <w:t>Si el precio P es mayor que el precio de equilibrio Pe, o sea P &gt; Pe, entonces se da un excedente, el cual hará que el precio tienda a la baja:</w:t>
                          </w:r>
                        </w:ins>
                      </w:p>
                      <w:p w:rsidR="00A2574A" w:rsidRPr="00A2574A" w:rsidRDefault="00A2574A" w:rsidP="00A2574A">
                        <w:pPr>
                          <w:spacing w:before="100" w:beforeAutospacing="1" w:after="100" w:afterAutospacing="1" w:line="240" w:lineRule="auto"/>
                          <w:jc w:val="center"/>
                          <w:rPr>
                            <w:ins w:id="114" w:author="Unknown"/>
                            <w:rFonts w:ascii="Times New Roman" w:eastAsia="Times New Roman" w:hAnsi="Times New Roman" w:cs="Times New Roman"/>
                            <w:sz w:val="24"/>
                            <w:szCs w:val="24"/>
                            <w:lang w:eastAsia="es-ES"/>
                          </w:rPr>
                        </w:pPr>
                        <w:r>
                          <w:rPr>
                            <w:rFonts w:ascii="Arial" w:eastAsia="Times New Roman" w:hAnsi="Arial" w:cs="Arial"/>
                            <w:noProof/>
                            <w:sz w:val="20"/>
                            <w:szCs w:val="20"/>
                            <w:lang w:eastAsia="es-ES"/>
                          </w:rPr>
                          <w:drawing>
                            <wp:inline distT="0" distB="0" distL="0" distR="0">
                              <wp:extent cx="1895475" cy="1924050"/>
                              <wp:effectExtent l="19050" t="0" r="9525" b="0"/>
                              <wp:docPr id="20" name="Imagen 20" descr="http://www.auladeeconomia.com/equilibr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uladeeconomia.com/equilibrio1.JPG"/>
                                      <pic:cNvPicPr>
                                        <a:picLocks noChangeAspect="1" noChangeArrowheads="1"/>
                                      </pic:cNvPicPr>
                                    </pic:nvPicPr>
                                    <pic:blipFill>
                                      <a:blip r:embed="rId29"/>
                                      <a:srcRect/>
                                      <a:stretch>
                                        <a:fillRect/>
                                      </a:stretch>
                                    </pic:blipFill>
                                    <pic:spPr bwMode="auto">
                                      <a:xfrm>
                                        <a:off x="0" y="0"/>
                                        <a:ext cx="1895475" cy="1924050"/>
                                      </a:xfrm>
                                      <a:prstGeom prst="rect">
                                        <a:avLst/>
                                      </a:prstGeom>
                                      <a:noFill/>
                                      <a:ln w="9525">
                                        <a:noFill/>
                                        <a:miter lim="800000"/>
                                        <a:headEnd/>
                                        <a:tailEnd/>
                                      </a:ln>
                                    </pic:spPr>
                                  </pic:pic>
                                </a:graphicData>
                              </a:graphic>
                            </wp:inline>
                          </w:drawing>
                        </w:r>
                      </w:p>
                      <w:p w:rsidR="00A2574A" w:rsidRPr="00A2574A" w:rsidRDefault="00A2574A" w:rsidP="00A2574A">
                        <w:pPr>
                          <w:numPr>
                            <w:ilvl w:val="0"/>
                            <w:numId w:val="5"/>
                          </w:numPr>
                          <w:spacing w:before="100" w:beforeAutospacing="1" w:after="100" w:afterAutospacing="1" w:line="240" w:lineRule="auto"/>
                          <w:jc w:val="center"/>
                          <w:rPr>
                            <w:ins w:id="115" w:author="Unknown"/>
                            <w:rFonts w:ascii="Times New Roman" w:eastAsia="Times New Roman" w:hAnsi="Times New Roman" w:cs="Times New Roman"/>
                            <w:sz w:val="24"/>
                            <w:szCs w:val="24"/>
                            <w:lang w:eastAsia="es-ES"/>
                          </w:rPr>
                        </w:pPr>
                        <w:ins w:id="116" w:author="Unknown">
                          <w:r w:rsidRPr="00A2574A">
                            <w:rPr>
                              <w:rFonts w:ascii="Arial" w:eastAsia="Times New Roman" w:hAnsi="Arial" w:cs="Arial"/>
                              <w:sz w:val="20"/>
                              <w:szCs w:val="20"/>
                              <w:lang w:eastAsia="es-ES"/>
                            </w:rPr>
                            <w:t>Si el precio P es menor que el precio de equilibrio Pe, o sea P &lt; Pe, entonces se da una escasez, la cual hará que el precio tienda al alza:</w:t>
                          </w:r>
                        </w:ins>
                      </w:p>
                      <w:p w:rsidR="00A2574A" w:rsidRPr="00A2574A" w:rsidRDefault="00A2574A" w:rsidP="00A2574A">
                        <w:pPr>
                          <w:spacing w:before="100" w:beforeAutospacing="1" w:after="100" w:afterAutospacing="1" w:line="240" w:lineRule="auto"/>
                          <w:jc w:val="center"/>
                          <w:rPr>
                            <w:ins w:id="117" w:author="Unknown"/>
                            <w:rFonts w:ascii="Times New Roman" w:eastAsia="Times New Roman" w:hAnsi="Times New Roman" w:cs="Times New Roman"/>
                            <w:sz w:val="24"/>
                            <w:szCs w:val="24"/>
                            <w:lang w:eastAsia="es-ES"/>
                          </w:rPr>
                        </w:pPr>
                        <w:r>
                          <w:rPr>
                            <w:rFonts w:ascii="Arial" w:eastAsia="Times New Roman" w:hAnsi="Arial" w:cs="Arial"/>
                            <w:noProof/>
                            <w:sz w:val="20"/>
                            <w:szCs w:val="20"/>
                            <w:lang w:eastAsia="es-ES"/>
                          </w:rPr>
                          <w:lastRenderedPageBreak/>
                          <w:drawing>
                            <wp:inline distT="0" distB="0" distL="0" distR="0">
                              <wp:extent cx="1857375" cy="1676400"/>
                              <wp:effectExtent l="19050" t="0" r="9525" b="0"/>
                              <wp:docPr id="21" name="Imagen 21" descr="http://www.auladeeconomia.com/equilibr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uladeeconomia.com/equilibrio2.JPG"/>
                                      <pic:cNvPicPr>
                                        <a:picLocks noChangeAspect="1" noChangeArrowheads="1"/>
                                      </pic:cNvPicPr>
                                    </pic:nvPicPr>
                                    <pic:blipFill>
                                      <a:blip r:embed="rId30"/>
                                      <a:srcRect/>
                                      <a:stretch>
                                        <a:fillRect/>
                                      </a:stretch>
                                    </pic:blipFill>
                                    <pic:spPr bwMode="auto">
                                      <a:xfrm>
                                        <a:off x="0" y="0"/>
                                        <a:ext cx="1857375" cy="1676400"/>
                                      </a:xfrm>
                                      <a:prstGeom prst="rect">
                                        <a:avLst/>
                                      </a:prstGeom>
                                      <a:noFill/>
                                      <a:ln w="9525">
                                        <a:noFill/>
                                        <a:miter lim="800000"/>
                                        <a:headEnd/>
                                        <a:tailEnd/>
                                      </a:ln>
                                    </pic:spPr>
                                  </pic:pic>
                                </a:graphicData>
                              </a:graphic>
                            </wp:inline>
                          </w:drawing>
                        </w:r>
                      </w:p>
                      <w:p w:rsidR="00A2574A" w:rsidRPr="00A2574A" w:rsidRDefault="00A2574A" w:rsidP="00A2574A">
                        <w:pPr>
                          <w:numPr>
                            <w:ilvl w:val="0"/>
                            <w:numId w:val="6"/>
                          </w:numPr>
                          <w:spacing w:before="100" w:beforeAutospacing="1" w:after="100" w:afterAutospacing="1" w:line="240" w:lineRule="auto"/>
                          <w:jc w:val="center"/>
                          <w:rPr>
                            <w:ins w:id="118" w:author="Unknown"/>
                            <w:rFonts w:ascii="Times New Roman" w:eastAsia="Times New Roman" w:hAnsi="Times New Roman" w:cs="Times New Roman"/>
                            <w:sz w:val="24"/>
                            <w:szCs w:val="24"/>
                            <w:lang w:eastAsia="es-ES"/>
                          </w:rPr>
                        </w:pPr>
                        <w:ins w:id="119" w:author="Unknown">
                          <w:r w:rsidRPr="00A2574A">
                            <w:rPr>
                              <w:rFonts w:ascii="Arial" w:eastAsia="Times New Roman" w:hAnsi="Arial" w:cs="Arial"/>
                              <w:sz w:val="20"/>
                              <w:szCs w:val="20"/>
                              <w:lang w:val="es-ES_tradnl" w:eastAsia="es-ES"/>
                            </w:rPr>
                            <w:t>Si el precio P es igual al precio de equilibrio Pe, o sea P = Pe, entonces el mercado permanece estable, sin cambio:</w:t>
                          </w:r>
                        </w:ins>
                      </w:p>
                      <w:p w:rsidR="00A2574A" w:rsidRPr="00A2574A" w:rsidRDefault="00A2574A" w:rsidP="00A2574A">
                        <w:pPr>
                          <w:spacing w:before="100" w:beforeAutospacing="1" w:after="100" w:afterAutospacing="1" w:line="240" w:lineRule="auto"/>
                          <w:jc w:val="center"/>
                          <w:rPr>
                            <w:ins w:id="120" w:author="Unknown"/>
                            <w:rFonts w:ascii="Times New Roman" w:eastAsia="Times New Roman" w:hAnsi="Times New Roman" w:cs="Times New Roman"/>
                            <w:sz w:val="24"/>
                            <w:szCs w:val="24"/>
                            <w:lang w:eastAsia="es-ES"/>
                          </w:rPr>
                        </w:pPr>
                        <w:r>
                          <w:rPr>
                            <w:rFonts w:ascii="Arial" w:eastAsia="Times New Roman" w:hAnsi="Arial" w:cs="Arial"/>
                            <w:noProof/>
                            <w:sz w:val="20"/>
                            <w:szCs w:val="20"/>
                            <w:lang w:eastAsia="es-ES"/>
                          </w:rPr>
                          <w:drawing>
                            <wp:inline distT="0" distB="0" distL="0" distR="0">
                              <wp:extent cx="2028825" cy="1628775"/>
                              <wp:effectExtent l="19050" t="0" r="9525" b="0"/>
                              <wp:docPr id="22" name="Imagen 22" descr="http://www.auladeeconomia.com/equilibri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uladeeconomia.com/equilibrio3.JPG"/>
                                      <pic:cNvPicPr>
                                        <a:picLocks noChangeAspect="1" noChangeArrowheads="1"/>
                                      </pic:cNvPicPr>
                                    </pic:nvPicPr>
                                    <pic:blipFill>
                                      <a:blip r:embed="rId31"/>
                                      <a:srcRect/>
                                      <a:stretch>
                                        <a:fillRect/>
                                      </a:stretch>
                                    </pic:blipFill>
                                    <pic:spPr bwMode="auto">
                                      <a:xfrm>
                                        <a:off x="0" y="0"/>
                                        <a:ext cx="2028825" cy="1628775"/>
                                      </a:xfrm>
                                      <a:prstGeom prst="rect">
                                        <a:avLst/>
                                      </a:prstGeom>
                                      <a:noFill/>
                                      <a:ln w="9525">
                                        <a:noFill/>
                                        <a:miter lim="800000"/>
                                        <a:headEnd/>
                                        <a:tailEnd/>
                                      </a:ln>
                                    </pic:spPr>
                                  </pic:pic>
                                </a:graphicData>
                              </a:graphic>
                            </wp:inline>
                          </w:drawing>
                        </w:r>
                      </w:p>
                      <w:p w:rsidR="00A2574A" w:rsidRPr="00A2574A" w:rsidRDefault="00A2574A" w:rsidP="00A2574A">
                        <w:pPr>
                          <w:spacing w:before="100" w:beforeAutospacing="1" w:after="100" w:afterAutospacing="1" w:line="240" w:lineRule="auto"/>
                          <w:jc w:val="both"/>
                          <w:rPr>
                            <w:ins w:id="121" w:author="Unknown"/>
                            <w:rFonts w:ascii="Times New Roman" w:eastAsia="Times New Roman" w:hAnsi="Times New Roman" w:cs="Times New Roman"/>
                            <w:sz w:val="24"/>
                            <w:szCs w:val="24"/>
                            <w:lang w:eastAsia="es-ES"/>
                          </w:rPr>
                        </w:pPr>
                        <w:bookmarkStart w:id="122" w:name="cambios"/>
                        <w:bookmarkEnd w:id="122"/>
                        <w:ins w:id="123" w:author="Unknown">
                          <w:r w:rsidRPr="00A2574A">
                            <w:rPr>
                              <w:rFonts w:ascii="Arial" w:eastAsia="Times New Roman" w:hAnsi="Arial" w:cs="Arial"/>
                              <w:b/>
                              <w:bCs/>
                              <w:sz w:val="20"/>
                              <w:szCs w:val="20"/>
                              <w:lang w:val="es-ES_tradnl" w:eastAsia="es-ES"/>
                            </w:rPr>
                            <w:t>CAMBIOS EN EL EQUILIBRIO</w:t>
                          </w:r>
                          <w:r w:rsidRPr="00A2574A">
                            <w:rPr>
                              <w:rFonts w:ascii="Arial" w:eastAsia="Times New Roman" w:hAnsi="Arial" w:cs="Arial"/>
                              <w:sz w:val="20"/>
                              <w:szCs w:val="20"/>
                              <w:lang w:val="es-ES_tradnl" w:eastAsia="es-ES"/>
                            </w:rPr>
                            <w:t>: el precio de equilibrio (Pe) y la cantidad de equilibrio (</w:t>
                          </w:r>
                          <w:proofErr w:type="spellStart"/>
                          <w:r w:rsidRPr="00A2574A">
                            <w:rPr>
                              <w:rFonts w:ascii="Arial" w:eastAsia="Times New Roman" w:hAnsi="Arial" w:cs="Arial"/>
                              <w:sz w:val="20"/>
                              <w:szCs w:val="20"/>
                              <w:lang w:val="es-ES_tradnl" w:eastAsia="es-ES"/>
                            </w:rPr>
                            <w:t>Qe</w:t>
                          </w:r>
                          <w:proofErr w:type="spellEnd"/>
                          <w:r w:rsidRPr="00A2574A">
                            <w:rPr>
                              <w:rFonts w:ascii="Arial" w:eastAsia="Times New Roman" w:hAnsi="Arial" w:cs="Arial"/>
                              <w:sz w:val="20"/>
                              <w:szCs w:val="20"/>
                              <w:lang w:val="es-ES_tradnl" w:eastAsia="es-ES"/>
                            </w:rPr>
                            <w:t>) cambiarán siempre que las curvas de la oferta y demanda se desplacen.</w:t>
                          </w:r>
                        </w:ins>
                      </w:p>
                      <w:p w:rsidR="00A2574A" w:rsidRPr="00A2574A" w:rsidRDefault="00A2574A" w:rsidP="00A2574A">
                        <w:pPr>
                          <w:spacing w:before="100" w:beforeAutospacing="1" w:after="100" w:afterAutospacing="1" w:line="240" w:lineRule="auto"/>
                          <w:jc w:val="center"/>
                          <w:rPr>
                            <w:ins w:id="124" w:author="Unknown"/>
                            <w:rFonts w:ascii="Times New Roman" w:eastAsia="Times New Roman" w:hAnsi="Times New Roman" w:cs="Times New Roman"/>
                            <w:sz w:val="24"/>
                            <w:szCs w:val="24"/>
                            <w:lang w:eastAsia="es-ES"/>
                          </w:rPr>
                        </w:pPr>
                        <w:ins w:id="125" w:author="Unknown">
                          <w:r w:rsidRPr="00A2574A">
                            <w:rPr>
                              <w:rFonts w:ascii="Arial" w:eastAsia="Times New Roman" w:hAnsi="Arial" w:cs="Arial"/>
                              <w:sz w:val="20"/>
                              <w:szCs w:val="20"/>
                              <w:lang w:val="es-ES_tradnl" w:eastAsia="es-ES"/>
                            </w:rPr>
                            <w:lastRenderedPageBreak/>
                            <w:t xml:space="preserve">  </w:t>
                          </w:r>
                          <w:r w:rsidR="001E6CE1" w:rsidRPr="00A2574A">
                            <w:rPr>
                              <w:rFonts w:ascii="Arial" w:eastAsia="Times New Roman" w:hAnsi="Arial" w:cs="Arial"/>
                              <w:sz w:val="20"/>
                              <w:szCs w:val="20"/>
                              <w:lang w:val="es-ES_tradnl"/>
                            </w:rPr>
                            <w:object w:dxaOrig="225" w:dyaOrig="225">
                              <v:shape id="_x0000_i1051" type="#_x0000_t75" style="width:336pt;height:321pt" o:ole="">
                                <v:imagedata r:id="rId32" o:title=""/>
                              </v:shape>
                              <w:control r:id="rId33" w:name="DefaultOcxName8" w:shapeid="_x0000_i1051"/>
                            </w:object>
                          </w:r>
                        </w:ins>
                      </w:p>
                      <w:p w:rsidR="00A2574A" w:rsidRPr="00A2574A" w:rsidRDefault="00A2574A" w:rsidP="00A2574A">
                        <w:pPr>
                          <w:spacing w:before="100" w:beforeAutospacing="1" w:after="100" w:afterAutospacing="1" w:line="240" w:lineRule="auto"/>
                          <w:jc w:val="center"/>
                          <w:rPr>
                            <w:ins w:id="126" w:author="Unknown"/>
                            <w:rFonts w:ascii="Times New Roman" w:eastAsia="Times New Roman" w:hAnsi="Times New Roman" w:cs="Times New Roman"/>
                            <w:sz w:val="24"/>
                            <w:szCs w:val="24"/>
                            <w:lang w:eastAsia="es-ES"/>
                          </w:rPr>
                        </w:pPr>
                        <w:ins w:id="127" w:author="Unknown">
                          <w:r w:rsidRPr="00A2574A">
                            <w:rPr>
                              <w:rFonts w:ascii="Times New Roman" w:eastAsia="Times New Roman" w:hAnsi="Times New Roman" w:cs="Times New Roman"/>
                              <w:sz w:val="24"/>
                              <w:szCs w:val="24"/>
                              <w:lang w:eastAsia="es-ES"/>
                            </w:rPr>
                            <w:t> </w:t>
                          </w:r>
                        </w:ins>
                      </w:p>
                      <w:p w:rsidR="00A2574A" w:rsidRPr="00A2574A" w:rsidRDefault="00A2574A" w:rsidP="00A2574A">
                        <w:pPr>
                          <w:spacing w:before="100" w:beforeAutospacing="1" w:after="100" w:afterAutospacing="1" w:line="240" w:lineRule="auto"/>
                          <w:jc w:val="both"/>
                          <w:rPr>
                            <w:ins w:id="128" w:author="Unknown"/>
                            <w:rFonts w:ascii="Times New Roman" w:eastAsia="Times New Roman" w:hAnsi="Times New Roman" w:cs="Times New Roman"/>
                            <w:sz w:val="24"/>
                            <w:szCs w:val="24"/>
                            <w:lang w:eastAsia="es-ES"/>
                          </w:rPr>
                        </w:pPr>
                        <w:ins w:id="129" w:author="Unknown">
                          <w:r w:rsidRPr="00A2574A">
                            <w:rPr>
                              <w:rFonts w:ascii="Arial" w:eastAsia="Times New Roman" w:hAnsi="Arial" w:cs="Arial"/>
                              <w:sz w:val="20"/>
                              <w:szCs w:val="20"/>
                              <w:lang w:val="es-ES_tradnl" w:eastAsia="es-ES"/>
                            </w:rPr>
                            <w:t>Otra ilustración de los efectos de los cambios en la oferta y la demanda:</w:t>
                          </w:r>
                        </w:ins>
                      </w:p>
                      <w:p w:rsidR="00A2574A" w:rsidRPr="00A2574A" w:rsidRDefault="00A2574A" w:rsidP="00A2574A">
                        <w:pPr>
                          <w:numPr>
                            <w:ilvl w:val="0"/>
                            <w:numId w:val="7"/>
                          </w:numPr>
                          <w:spacing w:before="100" w:beforeAutospacing="1" w:after="100" w:afterAutospacing="1" w:line="240" w:lineRule="auto"/>
                          <w:jc w:val="center"/>
                          <w:rPr>
                            <w:ins w:id="130" w:author="Unknown"/>
                            <w:rFonts w:ascii="Times New Roman" w:eastAsia="Times New Roman" w:hAnsi="Times New Roman" w:cs="Times New Roman"/>
                            <w:sz w:val="24"/>
                            <w:szCs w:val="24"/>
                            <w:lang w:eastAsia="es-ES"/>
                          </w:rPr>
                        </w:pPr>
                        <w:ins w:id="131" w:author="Unknown">
                          <w:r w:rsidRPr="00A2574A">
                            <w:rPr>
                              <w:rFonts w:ascii="Arial" w:eastAsia="Times New Roman" w:hAnsi="Arial" w:cs="Arial"/>
                              <w:b/>
                              <w:bCs/>
                              <w:sz w:val="20"/>
                              <w:lang w:val="es-ES_tradnl" w:eastAsia="es-ES"/>
                            </w:rPr>
                            <w:t>Aumento de la demanda</w:t>
                          </w:r>
                          <w:r w:rsidRPr="00A2574A">
                            <w:rPr>
                              <w:rFonts w:ascii="Arial" w:eastAsia="Times New Roman" w:hAnsi="Arial" w:cs="Arial"/>
                              <w:sz w:val="20"/>
                              <w:lang w:val="es-ES_tradnl" w:eastAsia="es-ES"/>
                            </w:rPr>
                            <w:t xml:space="preserve"> (mueva el mouse sobre la imagen para ver el efecto):</w:t>
                          </w:r>
                        </w:ins>
                      </w:p>
                      <w:p w:rsidR="00A2574A" w:rsidRPr="00A2574A" w:rsidRDefault="00A2574A" w:rsidP="00A2574A">
                        <w:pPr>
                          <w:spacing w:before="100" w:beforeAutospacing="1" w:after="100" w:afterAutospacing="1" w:line="240" w:lineRule="auto"/>
                          <w:jc w:val="center"/>
                          <w:rPr>
                            <w:ins w:id="132" w:author="Unknown"/>
                            <w:rFonts w:ascii="Times New Roman" w:eastAsia="Times New Roman" w:hAnsi="Times New Roman" w:cs="Times New Roman"/>
                            <w:sz w:val="24"/>
                            <w:szCs w:val="24"/>
                            <w:lang w:eastAsia="es-ES"/>
                          </w:rPr>
                        </w:pPr>
                        <w:r>
                          <w:rPr>
                            <w:rFonts w:ascii="Arial" w:eastAsia="Times New Roman" w:hAnsi="Arial" w:cs="Arial"/>
                            <w:noProof/>
                            <w:color w:val="0000FF"/>
                            <w:sz w:val="20"/>
                            <w:szCs w:val="20"/>
                            <w:lang w:eastAsia="es-ES"/>
                          </w:rPr>
                          <w:drawing>
                            <wp:inline distT="0" distB="0" distL="0" distR="0">
                              <wp:extent cx="2533650" cy="2228850"/>
                              <wp:effectExtent l="19050" t="0" r="0" b="0"/>
                              <wp:docPr id="23" name="Image81" descr="Aumento de la demand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 descr="Aumento de la demanda">
                                        <a:hlinkClick r:id="rId8"/>
                                      </pic:cNvPr>
                                      <pic:cNvPicPr>
                                        <a:picLocks noChangeAspect="1" noChangeArrowheads="1"/>
                                      </pic:cNvPicPr>
                                    </pic:nvPicPr>
                                    <pic:blipFill>
                                      <a:blip r:embed="rId34"/>
                                      <a:srcRect/>
                                      <a:stretch>
                                        <a:fillRect/>
                                      </a:stretch>
                                    </pic:blipFill>
                                    <pic:spPr bwMode="auto">
                                      <a:xfrm>
                                        <a:off x="0" y="0"/>
                                        <a:ext cx="2533650" cy="2228850"/>
                                      </a:xfrm>
                                      <a:prstGeom prst="rect">
                                        <a:avLst/>
                                      </a:prstGeom>
                                      <a:noFill/>
                                      <a:ln w="9525">
                                        <a:noFill/>
                                        <a:miter lim="800000"/>
                                        <a:headEnd/>
                                        <a:tailEnd/>
                                      </a:ln>
                                    </pic:spPr>
                                  </pic:pic>
                                </a:graphicData>
                              </a:graphic>
                            </wp:inline>
                          </w:drawing>
                        </w:r>
                      </w:p>
                      <w:p w:rsidR="00A2574A" w:rsidRPr="00A2574A" w:rsidRDefault="00A2574A" w:rsidP="00A2574A">
                        <w:pPr>
                          <w:spacing w:before="100" w:beforeAutospacing="1" w:after="100" w:afterAutospacing="1" w:line="240" w:lineRule="auto"/>
                          <w:jc w:val="center"/>
                          <w:rPr>
                            <w:ins w:id="133" w:author="Unknown"/>
                            <w:rFonts w:ascii="Times New Roman" w:eastAsia="Times New Roman" w:hAnsi="Times New Roman" w:cs="Times New Roman"/>
                            <w:sz w:val="24"/>
                            <w:szCs w:val="24"/>
                            <w:lang w:eastAsia="es-ES"/>
                          </w:rPr>
                        </w:pPr>
                        <w:ins w:id="134" w:author="Unknown">
                          <w:r w:rsidRPr="00A2574A">
                            <w:rPr>
                              <w:rFonts w:ascii="Arial" w:eastAsia="Times New Roman" w:hAnsi="Arial" w:cs="Arial"/>
                              <w:sz w:val="20"/>
                              <w:szCs w:val="20"/>
                              <w:lang w:eastAsia="es-ES"/>
                            </w:rPr>
                            <w:t>Aumenta la cantidad de equilibrio y también aumenta el precio.</w:t>
                          </w:r>
                        </w:ins>
                      </w:p>
                      <w:p w:rsidR="00A2574A" w:rsidRPr="00A2574A" w:rsidRDefault="00A2574A" w:rsidP="00A2574A">
                        <w:pPr>
                          <w:numPr>
                            <w:ilvl w:val="0"/>
                            <w:numId w:val="8"/>
                          </w:numPr>
                          <w:spacing w:before="100" w:beforeAutospacing="1" w:after="100" w:afterAutospacing="1" w:line="240" w:lineRule="auto"/>
                          <w:rPr>
                            <w:ins w:id="135" w:author="Unknown"/>
                            <w:rFonts w:ascii="Times New Roman" w:eastAsia="Times New Roman" w:hAnsi="Times New Roman" w:cs="Times New Roman"/>
                            <w:sz w:val="24"/>
                            <w:szCs w:val="24"/>
                            <w:lang w:eastAsia="es-ES"/>
                          </w:rPr>
                        </w:pPr>
                        <w:ins w:id="136" w:author="Unknown">
                          <w:r w:rsidRPr="00A2574A">
                            <w:rPr>
                              <w:rFonts w:ascii="Arial" w:eastAsia="Times New Roman" w:hAnsi="Arial" w:cs="Arial"/>
                              <w:b/>
                              <w:bCs/>
                              <w:sz w:val="20"/>
                              <w:lang w:val="es-ES_tradnl" w:eastAsia="es-ES"/>
                            </w:rPr>
                            <w:t>Disminución de la demanda</w:t>
                          </w:r>
                          <w:r w:rsidRPr="00A2574A">
                            <w:rPr>
                              <w:rFonts w:ascii="Arial" w:eastAsia="Times New Roman" w:hAnsi="Arial" w:cs="Arial"/>
                              <w:sz w:val="20"/>
                              <w:lang w:val="es-ES_tradnl" w:eastAsia="es-ES"/>
                            </w:rPr>
                            <w:t xml:space="preserve"> (mueva el mouse sobre la imagen para ver el efecto):</w:t>
                          </w:r>
                        </w:ins>
                      </w:p>
                      <w:p w:rsidR="00A2574A" w:rsidRPr="00A2574A" w:rsidRDefault="00A2574A" w:rsidP="00A2574A">
                        <w:pPr>
                          <w:spacing w:before="100" w:beforeAutospacing="1" w:after="100" w:afterAutospacing="1" w:line="240" w:lineRule="auto"/>
                          <w:jc w:val="center"/>
                          <w:rPr>
                            <w:ins w:id="137" w:author="Unknown"/>
                            <w:rFonts w:ascii="Times New Roman" w:eastAsia="Times New Roman" w:hAnsi="Times New Roman" w:cs="Times New Roman"/>
                            <w:sz w:val="24"/>
                            <w:szCs w:val="24"/>
                            <w:lang w:eastAsia="es-ES"/>
                          </w:rPr>
                        </w:pPr>
                        <w:r>
                          <w:rPr>
                            <w:rFonts w:ascii="Arial" w:eastAsia="Times New Roman" w:hAnsi="Arial" w:cs="Arial"/>
                            <w:noProof/>
                            <w:color w:val="0000FF"/>
                            <w:sz w:val="20"/>
                            <w:szCs w:val="20"/>
                            <w:lang w:eastAsia="es-ES"/>
                          </w:rPr>
                          <w:lastRenderedPageBreak/>
                          <w:drawing>
                            <wp:inline distT="0" distB="0" distL="0" distR="0">
                              <wp:extent cx="2533650" cy="2228850"/>
                              <wp:effectExtent l="19050" t="0" r="0" b="0"/>
                              <wp:docPr id="24" name="Image91" descr="Disminución de la demand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1" descr="Disminución de la demanda">
                                        <a:hlinkClick r:id="rId8"/>
                                      </pic:cNvPr>
                                      <pic:cNvPicPr>
                                        <a:picLocks noChangeAspect="1" noChangeArrowheads="1"/>
                                      </pic:cNvPicPr>
                                    </pic:nvPicPr>
                                    <pic:blipFill>
                                      <a:blip r:embed="rId34"/>
                                      <a:srcRect/>
                                      <a:stretch>
                                        <a:fillRect/>
                                      </a:stretch>
                                    </pic:blipFill>
                                    <pic:spPr bwMode="auto">
                                      <a:xfrm>
                                        <a:off x="0" y="0"/>
                                        <a:ext cx="2533650" cy="2228850"/>
                                      </a:xfrm>
                                      <a:prstGeom prst="rect">
                                        <a:avLst/>
                                      </a:prstGeom>
                                      <a:noFill/>
                                      <a:ln w="9525">
                                        <a:noFill/>
                                        <a:miter lim="800000"/>
                                        <a:headEnd/>
                                        <a:tailEnd/>
                                      </a:ln>
                                    </pic:spPr>
                                  </pic:pic>
                                </a:graphicData>
                              </a:graphic>
                            </wp:inline>
                          </w:drawing>
                        </w:r>
                      </w:p>
                      <w:p w:rsidR="00A2574A" w:rsidRPr="00A2574A" w:rsidRDefault="00A2574A" w:rsidP="00A2574A">
                        <w:pPr>
                          <w:spacing w:before="100" w:beforeAutospacing="1" w:after="100" w:afterAutospacing="1" w:line="240" w:lineRule="auto"/>
                          <w:jc w:val="center"/>
                          <w:rPr>
                            <w:ins w:id="138" w:author="Unknown"/>
                            <w:rFonts w:ascii="Times New Roman" w:eastAsia="Times New Roman" w:hAnsi="Times New Roman" w:cs="Times New Roman"/>
                            <w:sz w:val="24"/>
                            <w:szCs w:val="24"/>
                            <w:lang w:eastAsia="es-ES"/>
                          </w:rPr>
                        </w:pPr>
                        <w:ins w:id="139" w:author="Unknown">
                          <w:r w:rsidRPr="00A2574A">
                            <w:rPr>
                              <w:rFonts w:ascii="Arial" w:eastAsia="Times New Roman" w:hAnsi="Arial" w:cs="Arial"/>
                              <w:sz w:val="20"/>
                              <w:szCs w:val="20"/>
                              <w:lang w:eastAsia="es-ES"/>
                            </w:rPr>
                            <w:t>Disminuye la cantidad de equilibrio y también disminuye el precio.</w:t>
                          </w:r>
                        </w:ins>
                      </w:p>
                      <w:p w:rsidR="00A2574A" w:rsidRPr="00A2574A" w:rsidRDefault="00A2574A" w:rsidP="00A2574A">
                        <w:pPr>
                          <w:numPr>
                            <w:ilvl w:val="0"/>
                            <w:numId w:val="9"/>
                          </w:numPr>
                          <w:spacing w:before="100" w:beforeAutospacing="1" w:after="100" w:afterAutospacing="1" w:line="240" w:lineRule="auto"/>
                          <w:rPr>
                            <w:ins w:id="140" w:author="Unknown"/>
                            <w:rFonts w:ascii="Times New Roman" w:eastAsia="Times New Roman" w:hAnsi="Times New Roman" w:cs="Times New Roman"/>
                            <w:sz w:val="24"/>
                            <w:szCs w:val="24"/>
                            <w:lang w:eastAsia="es-ES"/>
                          </w:rPr>
                        </w:pPr>
                        <w:ins w:id="141" w:author="Unknown">
                          <w:r w:rsidRPr="00A2574A">
                            <w:rPr>
                              <w:rFonts w:ascii="Arial" w:eastAsia="Times New Roman" w:hAnsi="Arial" w:cs="Arial"/>
                              <w:b/>
                              <w:bCs/>
                              <w:sz w:val="20"/>
                              <w:lang w:val="es-ES_tradnl" w:eastAsia="es-ES"/>
                            </w:rPr>
                            <w:t xml:space="preserve">Aumento de la oferta </w:t>
                          </w:r>
                          <w:r w:rsidRPr="00A2574A">
                            <w:rPr>
                              <w:rFonts w:ascii="Arial" w:eastAsia="Times New Roman" w:hAnsi="Arial" w:cs="Arial"/>
                              <w:sz w:val="20"/>
                              <w:lang w:val="es-ES_tradnl" w:eastAsia="es-ES"/>
                            </w:rPr>
                            <w:t>(mueva el mouse sobre la imagen para ver el efecto):</w:t>
                          </w:r>
                        </w:ins>
                      </w:p>
                      <w:p w:rsidR="00A2574A" w:rsidRPr="00A2574A" w:rsidRDefault="00A2574A" w:rsidP="00A2574A">
                        <w:pPr>
                          <w:spacing w:before="100" w:beforeAutospacing="1" w:after="100" w:afterAutospacing="1" w:line="240" w:lineRule="auto"/>
                          <w:jc w:val="center"/>
                          <w:rPr>
                            <w:ins w:id="142" w:author="Unknown"/>
                            <w:rFonts w:ascii="Times New Roman" w:eastAsia="Times New Roman" w:hAnsi="Times New Roman" w:cs="Times New Roman"/>
                            <w:sz w:val="24"/>
                            <w:szCs w:val="24"/>
                            <w:lang w:eastAsia="es-ES"/>
                          </w:rPr>
                        </w:pPr>
                        <w:r>
                          <w:rPr>
                            <w:rFonts w:ascii="Arial" w:eastAsia="Times New Roman" w:hAnsi="Arial" w:cs="Arial"/>
                            <w:noProof/>
                            <w:color w:val="0000FF"/>
                            <w:sz w:val="20"/>
                            <w:szCs w:val="20"/>
                            <w:lang w:eastAsia="es-ES"/>
                          </w:rPr>
                          <w:drawing>
                            <wp:inline distT="0" distB="0" distL="0" distR="0">
                              <wp:extent cx="2533650" cy="2228850"/>
                              <wp:effectExtent l="19050" t="0" r="0" b="0"/>
                              <wp:docPr id="25" name="Image101" descr="Aumento de la ofer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1" descr="Aumento de la oferta">
                                        <a:hlinkClick r:id="rId8"/>
                                      </pic:cNvPr>
                                      <pic:cNvPicPr>
                                        <a:picLocks noChangeAspect="1" noChangeArrowheads="1"/>
                                      </pic:cNvPicPr>
                                    </pic:nvPicPr>
                                    <pic:blipFill>
                                      <a:blip r:embed="rId34"/>
                                      <a:srcRect/>
                                      <a:stretch>
                                        <a:fillRect/>
                                      </a:stretch>
                                    </pic:blipFill>
                                    <pic:spPr bwMode="auto">
                                      <a:xfrm>
                                        <a:off x="0" y="0"/>
                                        <a:ext cx="2533650" cy="2228850"/>
                                      </a:xfrm>
                                      <a:prstGeom prst="rect">
                                        <a:avLst/>
                                      </a:prstGeom>
                                      <a:noFill/>
                                      <a:ln w="9525">
                                        <a:noFill/>
                                        <a:miter lim="800000"/>
                                        <a:headEnd/>
                                        <a:tailEnd/>
                                      </a:ln>
                                    </pic:spPr>
                                  </pic:pic>
                                </a:graphicData>
                              </a:graphic>
                            </wp:inline>
                          </w:drawing>
                        </w:r>
                      </w:p>
                      <w:p w:rsidR="00A2574A" w:rsidRPr="00A2574A" w:rsidRDefault="00A2574A" w:rsidP="00A2574A">
                        <w:pPr>
                          <w:spacing w:before="100" w:beforeAutospacing="1" w:after="100" w:afterAutospacing="1" w:line="240" w:lineRule="auto"/>
                          <w:jc w:val="center"/>
                          <w:rPr>
                            <w:ins w:id="143" w:author="Unknown"/>
                            <w:rFonts w:ascii="Times New Roman" w:eastAsia="Times New Roman" w:hAnsi="Times New Roman" w:cs="Times New Roman"/>
                            <w:sz w:val="24"/>
                            <w:szCs w:val="24"/>
                            <w:lang w:eastAsia="es-ES"/>
                          </w:rPr>
                        </w:pPr>
                        <w:ins w:id="144" w:author="Unknown">
                          <w:r w:rsidRPr="00A2574A">
                            <w:rPr>
                              <w:rFonts w:ascii="Arial" w:eastAsia="Times New Roman" w:hAnsi="Arial" w:cs="Arial"/>
                              <w:sz w:val="20"/>
                              <w:szCs w:val="20"/>
                              <w:lang w:eastAsia="es-ES"/>
                            </w:rPr>
                            <w:t>Aumenta la cantidad de equilibrio, pero disminuye el precio.</w:t>
                          </w:r>
                        </w:ins>
                      </w:p>
                      <w:p w:rsidR="00A2574A" w:rsidRPr="00A2574A" w:rsidRDefault="00A2574A" w:rsidP="00A2574A">
                        <w:pPr>
                          <w:numPr>
                            <w:ilvl w:val="0"/>
                            <w:numId w:val="10"/>
                          </w:numPr>
                          <w:spacing w:before="100" w:beforeAutospacing="1" w:after="100" w:afterAutospacing="1" w:line="240" w:lineRule="auto"/>
                          <w:rPr>
                            <w:ins w:id="145" w:author="Unknown"/>
                            <w:rFonts w:ascii="Times New Roman" w:eastAsia="Times New Roman" w:hAnsi="Times New Roman" w:cs="Times New Roman"/>
                            <w:sz w:val="24"/>
                            <w:szCs w:val="24"/>
                            <w:lang w:eastAsia="es-ES"/>
                          </w:rPr>
                        </w:pPr>
                        <w:ins w:id="146" w:author="Unknown">
                          <w:r w:rsidRPr="00A2574A">
                            <w:rPr>
                              <w:rFonts w:ascii="Arial" w:eastAsia="Times New Roman" w:hAnsi="Arial" w:cs="Arial"/>
                              <w:b/>
                              <w:bCs/>
                              <w:sz w:val="20"/>
                              <w:lang w:val="es-ES_tradnl" w:eastAsia="es-ES"/>
                            </w:rPr>
                            <w:t>Disminución de la oferta</w:t>
                          </w:r>
                          <w:r w:rsidRPr="00A2574A">
                            <w:rPr>
                              <w:rFonts w:ascii="Arial" w:eastAsia="Times New Roman" w:hAnsi="Arial" w:cs="Arial"/>
                              <w:sz w:val="20"/>
                              <w:lang w:val="es-ES_tradnl" w:eastAsia="es-ES"/>
                            </w:rPr>
                            <w:t xml:space="preserve"> (mueva el mouse sobre la imagen para ver el efecto):</w:t>
                          </w:r>
                        </w:ins>
                      </w:p>
                      <w:p w:rsidR="00A2574A" w:rsidRPr="00A2574A" w:rsidRDefault="00A2574A" w:rsidP="00A2574A">
                        <w:pPr>
                          <w:spacing w:before="100" w:beforeAutospacing="1" w:after="100" w:afterAutospacing="1" w:line="240" w:lineRule="auto"/>
                          <w:jc w:val="center"/>
                          <w:rPr>
                            <w:ins w:id="147" w:author="Unknown"/>
                            <w:rFonts w:ascii="Times New Roman" w:eastAsia="Times New Roman" w:hAnsi="Times New Roman" w:cs="Times New Roman"/>
                            <w:sz w:val="24"/>
                            <w:szCs w:val="24"/>
                            <w:lang w:eastAsia="es-ES"/>
                          </w:rPr>
                        </w:pPr>
                        <w:r>
                          <w:rPr>
                            <w:rFonts w:ascii="Arial" w:eastAsia="Times New Roman" w:hAnsi="Arial" w:cs="Arial"/>
                            <w:noProof/>
                            <w:color w:val="0000FF"/>
                            <w:sz w:val="20"/>
                            <w:szCs w:val="20"/>
                            <w:lang w:eastAsia="es-ES"/>
                          </w:rPr>
                          <w:drawing>
                            <wp:inline distT="0" distB="0" distL="0" distR="0">
                              <wp:extent cx="2533650" cy="2228850"/>
                              <wp:effectExtent l="19050" t="0" r="0" b="0"/>
                              <wp:docPr id="26" name="Image111" descr="Disminución de la ofer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1" descr="Disminución de la oferta">
                                        <a:hlinkClick r:id="rId8"/>
                                      </pic:cNvPr>
                                      <pic:cNvPicPr>
                                        <a:picLocks noChangeAspect="1" noChangeArrowheads="1"/>
                                      </pic:cNvPicPr>
                                    </pic:nvPicPr>
                                    <pic:blipFill>
                                      <a:blip r:embed="rId34"/>
                                      <a:srcRect/>
                                      <a:stretch>
                                        <a:fillRect/>
                                      </a:stretch>
                                    </pic:blipFill>
                                    <pic:spPr bwMode="auto">
                                      <a:xfrm>
                                        <a:off x="0" y="0"/>
                                        <a:ext cx="2533650" cy="2228850"/>
                                      </a:xfrm>
                                      <a:prstGeom prst="rect">
                                        <a:avLst/>
                                      </a:prstGeom>
                                      <a:noFill/>
                                      <a:ln w="9525">
                                        <a:noFill/>
                                        <a:miter lim="800000"/>
                                        <a:headEnd/>
                                        <a:tailEnd/>
                                      </a:ln>
                                    </pic:spPr>
                                  </pic:pic>
                                </a:graphicData>
                              </a:graphic>
                            </wp:inline>
                          </w:drawing>
                        </w:r>
                      </w:p>
                      <w:p w:rsidR="00A2574A" w:rsidRPr="00A2574A" w:rsidRDefault="00A2574A" w:rsidP="00A2574A">
                        <w:pPr>
                          <w:spacing w:before="100" w:beforeAutospacing="1" w:after="100" w:afterAutospacing="1" w:line="240" w:lineRule="auto"/>
                          <w:jc w:val="center"/>
                          <w:rPr>
                            <w:ins w:id="148" w:author="Unknown"/>
                            <w:rFonts w:ascii="Times New Roman" w:eastAsia="Times New Roman" w:hAnsi="Times New Roman" w:cs="Times New Roman"/>
                            <w:sz w:val="24"/>
                            <w:szCs w:val="24"/>
                            <w:lang w:eastAsia="es-ES"/>
                          </w:rPr>
                        </w:pPr>
                        <w:ins w:id="149" w:author="Unknown">
                          <w:r w:rsidRPr="00A2574A">
                            <w:rPr>
                              <w:rFonts w:ascii="Arial" w:eastAsia="Times New Roman" w:hAnsi="Arial" w:cs="Arial"/>
                              <w:sz w:val="20"/>
                              <w:szCs w:val="20"/>
                              <w:lang w:eastAsia="es-ES"/>
                            </w:rPr>
                            <w:lastRenderedPageBreak/>
                            <w:t>Disminuye la cantidad de equilibrio y aumenta el precio.</w:t>
                          </w:r>
                        </w:ins>
                      </w:p>
                      <w:p w:rsidR="00A2574A" w:rsidRPr="00A2574A" w:rsidRDefault="00A2574A" w:rsidP="00A2574A">
                        <w:pPr>
                          <w:spacing w:before="100" w:beforeAutospacing="1" w:after="100" w:afterAutospacing="1" w:line="240" w:lineRule="auto"/>
                          <w:jc w:val="center"/>
                          <w:rPr>
                            <w:ins w:id="150" w:author="Unknown"/>
                            <w:rFonts w:ascii="Times New Roman" w:eastAsia="Times New Roman" w:hAnsi="Times New Roman" w:cs="Times New Roman"/>
                            <w:sz w:val="24"/>
                            <w:szCs w:val="24"/>
                            <w:lang w:eastAsia="es-ES"/>
                          </w:rPr>
                        </w:pPr>
                        <w:ins w:id="151" w:author="Unknown">
                          <w:r w:rsidRPr="00A2574A">
                            <w:rPr>
                              <w:rFonts w:ascii="Times New Roman" w:eastAsia="Times New Roman" w:hAnsi="Times New Roman" w:cs="Times New Roman"/>
                              <w:sz w:val="24"/>
                              <w:szCs w:val="24"/>
                              <w:lang w:eastAsia="es-ES"/>
                            </w:rPr>
                            <w:t> </w:t>
                          </w:r>
                        </w:ins>
                      </w:p>
                      <w:p w:rsidR="00A2574A" w:rsidRPr="00A2574A" w:rsidRDefault="001E6CE1" w:rsidP="00A2574A">
                        <w:pPr>
                          <w:spacing w:before="100" w:beforeAutospacing="1" w:after="100" w:afterAutospacing="1" w:line="240" w:lineRule="auto"/>
                          <w:jc w:val="both"/>
                          <w:rPr>
                            <w:ins w:id="152" w:author="Unknown"/>
                            <w:rFonts w:ascii="Times New Roman" w:eastAsia="Times New Roman" w:hAnsi="Times New Roman" w:cs="Times New Roman"/>
                            <w:sz w:val="24"/>
                            <w:szCs w:val="24"/>
                            <w:lang w:eastAsia="es-ES"/>
                          </w:rPr>
                        </w:pPr>
                        <w:ins w:id="153" w:author="Unknown">
                          <w:r w:rsidRPr="00A2574A">
                            <w:rPr>
                              <w:rFonts w:ascii="Arial" w:eastAsia="Times New Roman" w:hAnsi="Arial" w:cs="Arial"/>
                              <w:sz w:val="20"/>
                              <w:szCs w:val="20"/>
                              <w:lang w:val="es-ES_tradnl" w:eastAsia="es-ES"/>
                            </w:rPr>
                            <w:fldChar w:fldCharType="begin"/>
                          </w:r>
                          <w:r w:rsidR="00A2574A" w:rsidRPr="00A2574A">
                            <w:rPr>
                              <w:rFonts w:ascii="Arial" w:eastAsia="Times New Roman" w:hAnsi="Arial" w:cs="Arial"/>
                              <w:sz w:val="20"/>
                              <w:szCs w:val="20"/>
                              <w:lang w:val="es-ES_tradnl" w:eastAsia="es-ES"/>
                            </w:rPr>
                            <w:instrText xml:space="preserve"> HYPERLINK "http://www.auladeeconomia.com/Templates/microap2.htm" </w:instrText>
                          </w:r>
                          <w:r w:rsidRPr="00A2574A">
                            <w:rPr>
                              <w:rFonts w:ascii="Arial" w:eastAsia="Times New Roman" w:hAnsi="Arial" w:cs="Arial"/>
                              <w:sz w:val="20"/>
                              <w:szCs w:val="20"/>
                              <w:lang w:val="es-ES_tradnl" w:eastAsia="es-ES"/>
                            </w:rPr>
                            <w:fldChar w:fldCharType="separate"/>
                          </w:r>
                          <w:r w:rsidR="00A2574A" w:rsidRPr="00A2574A">
                            <w:rPr>
                              <w:rFonts w:ascii="Arial" w:eastAsia="Times New Roman" w:hAnsi="Arial" w:cs="Arial"/>
                              <w:color w:val="0000FF"/>
                              <w:sz w:val="20"/>
                              <w:u w:val="single"/>
                              <w:lang w:val="es-ES_tradnl" w:eastAsia="es-ES"/>
                            </w:rPr>
                            <w:t>ALGUNAS APLICACIONES DEL MODELO DE OFERTA Y DEMANDA</w:t>
                          </w:r>
                          <w:r w:rsidRPr="00A2574A">
                            <w:rPr>
                              <w:rFonts w:ascii="Arial" w:eastAsia="Times New Roman" w:hAnsi="Arial" w:cs="Arial"/>
                              <w:sz w:val="20"/>
                              <w:szCs w:val="20"/>
                              <w:lang w:val="es-ES_tradnl" w:eastAsia="es-ES"/>
                            </w:rPr>
                            <w:fldChar w:fldCharType="end"/>
                          </w:r>
                          <w:r w:rsidR="00A2574A" w:rsidRPr="00A2574A">
                            <w:rPr>
                              <w:rFonts w:ascii="Arial" w:eastAsia="Times New Roman" w:hAnsi="Arial" w:cs="Arial"/>
                              <w:sz w:val="20"/>
                              <w:szCs w:val="20"/>
                              <w:lang w:val="es-ES_tradnl" w:eastAsia="es-ES"/>
                            </w:rPr>
                            <w:t xml:space="preserve">. </w:t>
                          </w:r>
                        </w:ins>
                      </w:p>
                      <w:p w:rsidR="00A2574A" w:rsidRPr="00A2574A" w:rsidRDefault="001E6CE1" w:rsidP="00A2574A">
                        <w:pPr>
                          <w:spacing w:after="0" w:line="240" w:lineRule="auto"/>
                          <w:jc w:val="center"/>
                          <w:rPr>
                            <w:ins w:id="154" w:author="Unknown"/>
                            <w:rFonts w:ascii="Times New Roman" w:eastAsia="Times New Roman" w:hAnsi="Times New Roman" w:cs="Times New Roman"/>
                            <w:sz w:val="24"/>
                            <w:szCs w:val="24"/>
                            <w:lang w:eastAsia="es-ES"/>
                          </w:rPr>
                        </w:pPr>
                        <w:ins w:id="155" w:author="Unknown">
                          <w:r w:rsidRPr="00A2574A">
                            <w:rPr>
                              <w:rFonts w:ascii="Times New Roman" w:eastAsia="Times New Roman" w:hAnsi="Times New Roman" w:cs="Times New Roman"/>
                              <w:sz w:val="24"/>
                              <w:szCs w:val="24"/>
                              <w:lang w:eastAsia="es-ES"/>
                            </w:rPr>
                            <w:fldChar w:fldCharType="begin"/>
                          </w:r>
                          <w:r w:rsidR="00A2574A" w:rsidRPr="00A2574A">
                            <w:rPr>
                              <w:rFonts w:ascii="Times New Roman" w:eastAsia="Times New Roman" w:hAnsi="Times New Roman" w:cs="Times New Roman"/>
                              <w:sz w:val="24"/>
                              <w:szCs w:val="24"/>
                              <w:lang w:eastAsia="es-ES"/>
                            </w:rPr>
                            <w:instrText xml:space="preserve"> HYPERLINK "http://www.slideboom.com/presentations/14765/Por-qu%C3%A9-aumentan-los-precios-del-petr%C3%B3leo" \o "Por qué aumentan los precios del petróleo" </w:instrText>
                          </w:r>
                          <w:r w:rsidRPr="00A2574A">
                            <w:rPr>
                              <w:rFonts w:ascii="Times New Roman" w:eastAsia="Times New Roman" w:hAnsi="Times New Roman" w:cs="Times New Roman"/>
                              <w:sz w:val="24"/>
                              <w:szCs w:val="24"/>
                              <w:lang w:eastAsia="es-ES"/>
                            </w:rPr>
                            <w:fldChar w:fldCharType="separate"/>
                          </w:r>
                          <w:r w:rsidR="00A2574A" w:rsidRPr="00A2574A">
                            <w:rPr>
                              <w:rFonts w:ascii="Helvetica" w:eastAsia="Times New Roman" w:hAnsi="Helvetica" w:cs="Helvetica"/>
                              <w:color w:val="0000CC"/>
                              <w:sz w:val="21"/>
                              <w:u w:val="single"/>
                              <w:lang w:eastAsia="es-ES"/>
                            </w:rPr>
                            <w:t>Por qué aumentan los precios del petróleo</w:t>
                          </w:r>
                          <w:r w:rsidRPr="00A2574A">
                            <w:rPr>
                              <w:rFonts w:ascii="Times New Roman" w:eastAsia="Times New Roman" w:hAnsi="Times New Roman" w:cs="Times New Roman"/>
                              <w:sz w:val="24"/>
                              <w:szCs w:val="24"/>
                              <w:lang w:eastAsia="es-ES"/>
                            </w:rPr>
                            <w:fldChar w:fldCharType="end"/>
                          </w:r>
                          <w:r w:rsidR="00A2574A" w:rsidRPr="00A2574A">
                            <w:rPr>
                              <w:rFonts w:ascii="Times New Roman" w:eastAsia="Times New Roman" w:hAnsi="Times New Roman" w:cs="Times New Roman"/>
                              <w:sz w:val="24"/>
                              <w:szCs w:val="24"/>
                              <w:lang w:eastAsia="es-ES"/>
                            </w:rPr>
                            <w:t xml:space="preserve"> </w:t>
                          </w:r>
                          <w:r w:rsidRPr="00A2574A">
                            <w:rPr>
                              <w:rFonts w:ascii="Times New Roman" w:eastAsia="Times New Roman" w:hAnsi="Times New Roman" w:cs="Times New Roman"/>
                              <w:sz w:val="24"/>
                              <w:szCs w:val="24"/>
                            </w:rPr>
                            <w:object w:dxaOrig="225" w:dyaOrig="225">
                              <v:shape id="_x0000_i1053" type="#_x0000_t75" style="width:318.75pt;height:277.5pt" o:ole="">
                                <v:imagedata r:id="rId35" o:title=""/>
                              </v:shape>
                              <w:control r:id="rId36" w:name="onlinePlayer14765" w:shapeid="_x0000_i1053"/>
                            </w:object>
                          </w:r>
                        </w:ins>
                      </w:p>
                      <w:p w:rsidR="00A2574A" w:rsidRPr="00A2574A" w:rsidRDefault="00A2574A" w:rsidP="00A2574A">
                        <w:pPr>
                          <w:spacing w:after="0" w:line="240" w:lineRule="auto"/>
                          <w:rPr>
                            <w:ins w:id="156" w:author="Unknown"/>
                            <w:rFonts w:ascii="Tahoma" w:eastAsia="Times New Roman" w:hAnsi="Tahoma" w:cs="Tahoma"/>
                            <w:sz w:val="17"/>
                            <w:szCs w:val="17"/>
                            <w:lang w:val="en-US" w:eastAsia="es-ES"/>
                          </w:rPr>
                        </w:pPr>
                        <w:ins w:id="157" w:author="Unknown">
                          <w:r w:rsidRPr="00A2574A">
                            <w:rPr>
                              <w:rFonts w:ascii="Tahoma" w:eastAsia="Times New Roman" w:hAnsi="Tahoma" w:cs="Tahoma"/>
                              <w:sz w:val="17"/>
                              <w:szCs w:val="17"/>
                              <w:lang w:val="en-US" w:eastAsia="es-ES"/>
                            </w:rPr>
                            <w:t xml:space="preserve">View </w:t>
                          </w:r>
                          <w:r w:rsidR="001E6CE1" w:rsidRPr="00A2574A">
                            <w:rPr>
                              <w:rFonts w:ascii="Tahoma" w:eastAsia="Times New Roman" w:hAnsi="Tahoma" w:cs="Tahoma"/>
                              <w:sz w:val="17"/>
                              <w:szCs w:val="17"/>
                              <w:lang w:eastAsia="es-ES"/>
                            </w:rPr>
                            <w:fldChar w:fldCharType="begin"/>
                          </w:r>
                          <w:r w:rsidRPr="00A2574A">
                            <w:rPr>
                              <w:rFonts w:ascii="Tahoma" w:eastAsia="Times New Roman" w:hAnsi="Tahoma" w:cs="Tahoma"/>
                              <w:sz w:val="17"/>
                              <w:szCs w:val="17"/>
                              <w:lang w:val="en-US" w:eastAsia="es-ES"/>
                            </w:rPr>
                            <w:instrText xml:space="preserve"> HYPERLINK "http://www.slideboom.com" </w:instrText>
                          </w:r>
                          <w:r w:rsidR="001E6CE1" w:rsidRPr="00A2574A">
                            <w:rPr>
                              <w:rFonts w:ascii="Tahoma" w:eastAsia="Times New Roman" w:hAnsi="Tahoma" w:cs="Tahoma"/>
                              <w:sz w:val="17"/>
                              <w:szCs w:val="17"/>
                              <w:lang w:eastAsia="es-ES"/>
                            </w:rPr>
                            <w:fldChar w:fldCharType="separate"/>
                          </w:r>
                          <w:r w:rsidRPr="00A2574A">
                            <w:rPr>
                              <w:rFonts w:ascii="Tahoma" w:eastAsia="Times New Roman" w:hAnsi="Tahoma" w:cs="Tahoma"/>
                              <w:color w:val="0000CC"/>
                              <w:sz w:val="17"/>
                              <w:u w:val="single"/>
                              <w:lang w:val="en-US" w:eastAsia="es-ES"/>
                            </w:rPr>
                            <w:t>more presentations</w:t>
                          </w:r>
                          <w:r w:rsidR="001E6CE1" w:rsidRPr="00A2574A">
                            <w:rPr>
                              <w:rFonts w:ascii="Tahoma" w:eastAsia="Times New Roman" w:hAnsi="Tahoma" w:cs="Tahoma"/>
                              <w:sz w:val="17"/>
                              <w:szCs w:val="17"/>
                              <w:lang w:eastAsia="es-ES"/>
                            </w:rPr>
                            <w:fldChar w:fldCharType="end"/>
                          </w:r>
                          <w:r w:rsidRPr="00A2574A">
                            <w:rPr>
                              <w:rFonts w:ascii="Tahoma" w:eastAsia="Times New Roman" w:hAnsi="Tahoma" w:cs="Tahoma"/>
                              <w:sz w:val="17"/>
                              <w:szCs w:val="17"/>
                              <w:lang w:val="en-US" w:eastAsia="es-ES"/>
                            </w:rPr>
                            <w:t xml:space="preserve"> or </w:t>
                          </w:r>
                          <w:r w:rsidR="001E6CE1" w:rsidRPr="00A2574A">
                            <w:rPr>
                              <w:rFonts w:ascii="Tahoma" w:eastAsia="Times New Roman" w:hAnsi="Tahoma" w:cs="Tahoma"/>
                              <w:sz w:val="17"/>
                              <w:szCs w:val="17"/>
                              <w:lang w:eastAsia="es-ES"/>
                            </w:rPr>
                            <w:fldChar w:fldCharType="begin"/>
                          </w:r>
                          <w:r w:rsidRPr="00A2574A">
                            <w:rPr>
                              <w:rFonts w:ascii="Tahoma" w:eastAsia="Times New Roman" w:hAnsi="Tahoma" w:cs="Tahoma"/>
                              <w:sz w:val="17"/>
                              <w:szCs w:val="17"/>
                              <w:lang w:val="en-US" w:eastAsia="es-ES"/>
                            </w:rPr>
                            <w:instrText xml:space="preserve"> HYPERLINK "http://www.slideboom.com/upload" </w:instrText>
                          </w:r>
                          <w:r w:rsidR="001E6CE1" w:rsidRPr="00A2574A">
                            <w:rPr>
                              <w:rFonts w:ascii="Tahoma" w:eastAsia="Times New Roman" w:hAnsi="Tahoma" w:cs="Tahoma"/>
                              <w:sz w:val="17"/>
                              <w:szCs w:val="17"/>
                              <w:lang w:eastAsia="es-ES"/>
                            </w:rPr>
                            <w:fldChar w:fldCharType="separate"/>
                          </w:r>
                          <w:r w:rsidRPr="00A2574A">
                            <w:rPr>
                              <w:rFonts w:ascii="Tahoma" w:eastAsia="Times New Roman" w:hAnsi="Tahoma" w:cs="Tahoma"/>
                              <w:color w:val="0000CC"/>
                              <w:sz w:val="17"/>
                              <w:u w:val="single"/>
                              <w:lang w:val="en-US" w:eastAsia="es-ES"/>
                            </w:rPr>
                            <w:t>Upload</w:t>
                          </w:r>
                          <w:r w:rsidR="001E6CE1" w:rsidRPr="00A2574A">
                            <w:rPr>
                              <w:rFonts w:ascii="Tahoma" w:eastAsia="Times New Roman" w:hAnsi="Tahoma" w:cs="Tahoma"/>
                              <w:sz w:val="17"/>
                              <w:szCs w:val="17"/>
                              <w:lang w:eastAsia="es-ES"/>
                            </w:rPr>
                            <w:fldChar w:fldCharType="end"/>
                          </w:r>
                          <w:r w:rsidRPr="00A2574A">
                            <w:rPr>
                              <w:rFonts w:ascii="Tahoma" w:eastAsia="Times New Roman" w:hAnsi="Tahoma" w:cs="Tahoma"/>
                              <w:sz w:val="17"/>
                              <w:szCs w:val="17"/>
                              <w:lang w:val="en-US" w:eastAsia="es-ES"/>
                            </w:rPr>
                            <w:t xml:space="preserve"> your own.</w:t>
                          </w:r>
                        </w:ins>
                      </w:p>
                      <w:p w:rsidR="00A2574A" w:rsidRPr="00A2574A" w:rsidRDefault="001E6CE1" w:rsidP="00A2574A">
                        <w:pPr>
                          <w:spacing w:after="0" w:line="240" w:lineRule="auto"/>
                          <w:jc w:val="center"/>
                          <w:rPr>
                            <w:ins w:id="158" w:author="Unknown"/>
                            <w:rFonts w:ascii="Times New Roman" w:eastAsia="Times New Roman" w:hAnsi="Times New Roman" w:cs="Times New Roman"/>
                            <w:sz w:val="24"/>
                            <w:szCs w:val="24"/>
                            <w:lang w:eastAsia="es-ES"/>
                          </w:rPr>
                        </w:pPr>
                        <w:ins w:id="159" w:author="Unknown">
                          <w:r w:rsidRPr="001E6CE1">
                            <w:rPr>
                              <w:rFonts w:ascii="Times New Roman" w:eastAsia="Times New Roman" w:hAnsi="Times New Roman" w:cs="Times New Roman"/>
                              <w:sz w:val="24"/>
                              <w:szCs w:val="24"/>
                              <w:lang w:eastAsia="es-ES"/>
                            </w:rPr>
                            <w:pict>
                              <v:rect id="_x0000_i1039" style="width:0;height:1.5pt" o:hralign="center" o:hrstd="t" o:hr="t" fillcolor="#a0a0a0" stroked="f"/>
                            </w:pict>
                          </w:r>
                        </w:ins>
                      </w:p>
                      <w:p w:rsidR="00A2574A" w:rsidRPr="00A2574A" w:rsidRDefault="00A2574A" w:rsidP="00A2574A">
                        <w:pPr>
                          <w:spacing w:before="100" w:beforeAutospacing="1" w:after="100" w:afterAutospacing="1" w:line="240" w:lineRule="auto"/>
                          <w:jc w:val="center"/>
                          <w:rPr>
                            <w:ins w:id="160" w:author="Unknown"/>
                            <w:rFonts w:ascii="Times New Roman" w:eastAsia="Times New Roman" w:hAnsi="Times New Roman" w:cs="Times New Roman"/>
                            <w:sz w:val="24"/>
                            <w:szCs w:val="24"/>
                            <w:lang w:eastAsia="es-ES"/>
                          </w:rPr>
                        </w:pPr>
                        <w:ins w:id="161" w:author="Unknown">
                          <w:r w:rsidRPr="00A2574A">
                            <w:rPr>
                              <w:rFonts w:ascii="Arial" w:eastAsia="Times New Roman" w:hAnsi="Arial" w:cs="Arial"/>
                              <w:b/>
                              <w:bCs/>
                              <w:sz w:val="27"/>
                              <w:lang w:eastAsia="es-ES"/>
                            </w:rPr>
                            <w:t>Ahora que usted comprende el funcionamiento de los mercados, le tenemos una buena noticia:</w:t>
                          </w:r>
                        </w:ins>
                      </w:p>
                      <w:p w:rsidR="00A2574A" w:rsidRPr="00A2574A" w:rsidRDefault="00A2574A" w:rsidP="00A2574A">
                        <w:pPr>
                          <w:spacing w:before="100" w:beforeAutospacing="1" w:after="100" w:afterAutospacing="1" w:line="240" w:lineRule="auto"/>
                          <w:jc w:val="center"/>
                          <w:rPr>
                            <w:ins w:id="162" w:author="Unknown"/>
                            <w:rFonts w:ascii="Times New Roman" w:eastAsia="Times New Roman" w:hAnsi="Times New Roman" w:cs="Times New Roman"/>
                            <w:sz w:val="24"/>
                            <w:szCs w:val="24"/>
                            <w:lang w:eastAsia="es-ES"/>
                          </w:rPr>
                        </w:pPr>
                        <w:ins w:id="163" w:author="Unknown">
                          <w:r w:rsidRPr="00A2574A">
                            <w:rPr>
                              <w:rFonts w:ascii="Arial" w:eastAsia="Times New Roman" w:hAnsi="Arial" w:cs="Arial"/>
                              <w:b/>
                              <w:bCs/>
                              <w:color w:val="990000"/>
                              <w:sz w:val="27"/>
                              <w:lang w:eastAsia="es-ES"/>
                            </w:rPr>
                            <w:t>¿Sabía usted que al conocer el funcionamiento de los mercados se abren una serie de oportunidades de negocio e inversión?</w:t>
                          </w:r>
                        </w:ins>
                      </w:p>
                      <w:p w:rsidR="00A2574A" w:rsidRPr="00A2574A" w:rsidRDefault="00A2574A" w:rsidP="00A2574A">
                        <w:pPr>
                          <w:spacing w:before="100" w:beforeAutospacing="1" w:after="100" w:afterAutospacing="1" w:line="240" w:lineRule="auto"/>
                          <w:rPr>
                            <w:ins w:id="164" w:author="Unknown"/>
                            <w:rFonts w:ascii="Times New Roman" w:eastAsia="Times New Roman" w:hAnsi="Times New Roman" w:cs="Times New Roman"/>
                            <w:sz w:val="24"/>
                            <w:szCs w:val="24"/>
                            <w:lang w:eastAsia="es-ES"/>
                          </w:rPr>
                        </w:pPr>
                        <w:ins w:id="165" w:author="Unknown">
                          <w:r w:rsidRPr="00A2574A">
                            <w:rPr>
                              <w:rFonts w:ascii="Arial" w:eastAsia="Times New Roman" w:hAnsi="Arial" w:cs="Arial"/>
                              <w:sz w:val="24"/>
                              <w:szCs w:val="24"/>
                              <w:lang w:eastAsia="es-ES"/>
                            </w:rPr>
                            <w:t>Le presentamos aquí dos alternativas en las cuales puede emplear sus conocimientos sobre la oferta y la demanda:</w:t>
                          </w:r>
                        </w:ins>
                      </w:p>
                      <w:p w:rsidR="00A2574A" w:rsidRPr="00A2574A" w:rsidRDefault="00A2574A" w:rsidP="00A2574A">
                        <w:pPr>
                          <w:numPr>
                            <w:ilvl w:val="0"/>
                            <w:numId w:val="11"/>
                          </w:numPr>
                          <w:spacing w:before="100" w:beforeAutospacing="1" w:after="100" w:afterAutospacing="1" w:line="240" w:lineRule="auto"/>
                          <w:rPr>
                            <w:ins w:id="166" w:author="Unknown"/>
                            <w:rFonts w:ascii="Times New Roman" w:eastAsia="Times New Roman" w:hAnsi="Times New Roman" w:cs="Times New Roman"/>
                            <w:sz w:val="24"/>
                            <w:szCs w:val="24"/>
                            <w:lang w:eastAsia="es-ES"/>
                          </w:rPr>
                        </w:pPr>
                        <w:ins w:id="167" w:author="Unknown">
                          <w:r w:rsidRPr="00A2574A">
                            <w:rPr>
                              <w:rFonts w:ascii="Arial" w:eastAsia="Times New Roman" w:hAnsi="Arial" w:cs="Arial"/>
                              <w:sz w:val="24"/>
                              <w:szCs w:val="24"/>
                              <w:lang w:eastAsia="es-ES"/>
                            </w:rPr>
                            <w:t xml:space="preserve">Inversión en </w:t>
                          </w:r>
                          <w:r w:rsidRPr="00A2574A">
                            <w:rPr>
                              <w:rFonts w:ascii="Arial" w:eastAsia="Times New Roman" w:hAnsi="Arial" w:cs="Arial"/>
                              <w:b/>
                              <w:bCs/>
                              <w:sz w:val="24"/>
                              <w:szCs w:val="24"/>
                              <w:lang w:eastAsia="es-ES"/>
                            </w:rPr>
                            <w:t>mercados de mercancías</w:t>
                          </w:r>
                          <w:r w:rsidRPr="00A2574A">
                            <w:rPr>
                              <w:rFonts w:ascii="Arial" w:eastAsia="Times New Roman" w:hAnsi="Arial" w:cs="Arial"/>
                              <w:sz w:val="24"/>
                              <w:szCs w:val="24"/>
                              <w:lang w:eastAsia="es-ES"/>
                            </w:rPr>
                            <w:t xml:space="preserve"> (</w:t>
                          </w:r>
                          <w:r w:rsidRPr="00A2574A">
                            <w:rPr>
                              <w:rFonts w:ascii="Arial" w:eastAsia="Times New Roman" w:hAnsi="Arial" w:cs="Arial"/>
                              <w:i/>
                              <w:iCs/>
                              <w:sz w:val="24"/>
                              <w:szCs w:val="24"/>
                              <w:lang w:eastAsia="es-ES"/>
                            </w:rPr>
                            <w:t>commodities</w:t>
                          </w:r>
                          <w:r w:rsidRPr="00A2574A">
                            <w:rPr>
                              <w:rFonts w:ascii="Arial" w:eastAsia="Times New Roman" w:hAnsi="Arial" w:cs="Arial"/>
                              <w:sz w:val="24"/>
                              <w:szCs w:val="24"/>
                              <w:lang w:eastAsia="es-ES"/>
                            </w:rPr>
                            <w:t>) como el petróleo, el oro, la plata, el gas natural y el cobre.</w:t>
                          </w:r>
                        </w:ins>
                      </w:p>
                      <w:p w:rsidR="00A2574A" w:rsidRPr="00A2574A" w:rsidRDefault="00A2574A" w:rsidP="00A2574A">
                        <w:pPr>
                          <w:numPr>
                            <w:ilvl w:val="0"/>
                            <w:numId w:val="11"/>
                          </w:numPr>
                          <w:spacing w:before="100" w:beforeAutospacing="1" w:after="100" w:afterAutospacing="1" w:line="240" w:lineRule="auto"/>
                          <w:rPr>
                            <w:ins w:id="168" w:author="Unknown"/>
                            <w:rFonts w:ascii="Times New Roman" w:eastAsia="Times New Roman" w:hAnsi="Times New Roman" w:cs="Times New Roman"/>
                            <w:sz w:val="24"/>
                            <w:szCs w:val="24"/>
                            <w:lang w:eastAsia="es-ES"/>
                          </w:rPr>
                        </w:pPr>
                        <w:ins w:id="169" w:author="Unknown">
                          <w:r w:rsidRPr="00A2574A">
                            <w:rPr>
                              <w:rFonts w:ascii="Arial" w:eastAsia="Times New Roman" w:hAnsi="Arial" w:cs="Arial"/>
                              <w:sz w:val="24"/>
                              <w:szCs w:val="24"/>
                              <w:lang w:eastAsia="es-ES"/>
                            </w:rPr>
                            <w:t xml:space="preserve">Inversión en </w:t>
                          </w:r>
                          <w:r w:rsidRPr="00A2574A">
                            <w:rPr>
                              <w:rFonts w:ascii="Arial" w:eastAsia="Times New Roman" w:hAnsi="Arial" w:cs="Arial"/>
                              <w:b/>
                              <w:bCs/>
                              <w:sz w:val="24"/>
                              <w:szCs w:val="24"/>
                              <w:lang w:eastAsia="es-ES"/>
                            </w:rPr>
                            <w:t>mercados de divisas</w:t>
                          </w:r>
                          <w:r w:rsidRPr="00A2574A">
                            <w:rPr>
                              <w:rFonts w:ascii="Arial" w:eastAsia="Times New Roman" w:hAnsi="Arial" w:cs="Arial"/>
                              <w:sz w:val="24"/>
                              <w:szCs w:val="24"/>
                              <w:lang w:eastAsia="es-ES"/>
                            </w:rPr>
                            <w:t xml:space="preserve"> (</w:t>
                          </w:r>
                          <w:proofErr w:type="spellStart"/>
                          <w:r w:rsidRPr="00A2574A">
                            <w:rPr>
                              <w:rFonts w:ascii="Arial" w:eastAsia="Times New Roman" w:hAnsi="Arial" w:cs="Arial"/>
                              <w:i/>
                              <w:iCs/>
                              <w:sz w:val="24"/>
                              <w:szCs w:val="24"/>
                              <w:lang w:eastAsia="es-ES"/>
                            </w:rPr>
                            <w:t>Forex</w:t>
                          </w:r>
                          <w:proofErr w:type="spellEnd"/>
                          <w:r w:rsidRPr="00A2574A">
                            <w:rPr>
                              <w:rFonts w:ascii="Arial" w:eastAsia="Times New Roman" w:hAnsi="Arial" w:cs="Arial"/>
                              <w:sz w:val="24"/>
                              <w:szCs w:val="24"/>
                              <w:lang w:eastAsia="es-ES"/>
                            </w:rPr>
                            <w:t xml:space="preserve">) </w:t>
                          </w:r>
                        </w:ins>
                      </w:p>
                      <w:p w:rsidR="00A2574A" w:rsidRPr="00A2574A" w:rsidRDefault="00A2574A" w:rsidP="00A2574A">
                        <w:pPr>
                          <w:spacing w:before="100" w:beforeAutospacing="1" w:after="100" w:afterAutospacing="1" w:line="240" w:lineRule="auto"/>
                          <w:rPr>
                            <w:ins w:id="170" w:author="Unknown"/>
                            <w:rFonts w:ascii="Times New Roman" w:eastAsia="Times New Roman" w:hAnsi="Times New Roman" w:cs="Times New Roman"/>
                            <w:sz w:val="24"/>
                            <w:szCs w:val="24"/>
                            <w:lang w:eastAsia="es-ES"/>
                          </w:rPr>
                        </w:pPr>
                        <w:ins w:id="171" w:author="Unknown">
                          <w:r w:rsidRPr="00A2574A">
                            <w:rPr>
                              <w:rFonts w:ascii="Arial" w:eastAsia="Times New Roman" w:hAnsi="Arial" w:cs="Arial"/>
                              <w:sz w:val="24"/>
                              <w:szCs w:val="24"/>
                              <w:lang w:eastAsia="es-ES"/>
                            </w:rPr>
                            <w:t>En ambos casos se realizan negociaciones a través de plataformas en Internet:</w:t>
                          </w:r>
                        </w:ins>
                      </w:p>
                      <w:p w:rsidR="00A2574A" w:rsidRPr="00A2574A" w:rsidRDefault="00A2574A" w:rsidP="00A2574A">
                        <w:pPr>
                          <w:spacing w:before="100" w:beforeAutospacing="1" w:after="100" w:afterAutospacing="1" w:line="240" w:lineRule="auto"/>
                          <w:jc w:val="center"/>
                          <w:rPr>
                            <w:ins w:id="172" w:author="Unknown"/>
                            <w:rFonts w:ascii="Times New Roman" w:eastAsia="Times New Roman" w:hAnsi="Times New Roman" w:cs="Times New Roman"/>
                            <w:sz w:val="24"/>
                            <w:szCs w:val="24"/>
                            <w:lang w:eastAsia="es-ES"/>
                          </w:rPr>
                        </w:pPr>
                        <w:ins w:id="173" w:author="Unknown">
                          <w:r w:rsidRPr="00A2574A">
                            <w:rPr>
                              <w:rFonts w:ascii="Arial" w:eastAsia="Times New Roman" w:hAnsi="Arial" w:cs="Arial"/>
                              <w:sz w:val="24"/>
                              <w:szCs w:val="24"/>
                              <w:lang w:eastAsia="es-ES"/>
                            </w:rPr>
                            <w:t xml:space="preserve">Es </w:t>
                          </w:r>
                          <w:r w:rsidRPr="00A2574A">
                            <w:rPr>
                              <w:rFonts w:ascii="Arial" w:eastAsia="Times New Roman" w:hAnsi="Arial" w:cs="Arial"/>
                              <w:b/>
                              <w:bCs/>
                              <w:color w:val="FF0000"/>
                              <w:sz w:val="24"/>
                              <w:szCs w:val="24"/>
                              <w:lang w:eastAsia="es-ES"/>
                            </w:rPr>
                            <w:t>sencillo</w:t>
                          </w:r>
                          <w:r w:rsidRPr="00A2574A">
                            <w:rPr>
                              <w:rFonts w:ascii="Arial" w:eastAsia="Times New Roman" w:hAnsi="Arial" w:cs="Arial"/>
                              <w:sz w:val="24"/>
                              <w:szCs w:val="24"/>
                              <w:lang w:eastAsia="es-ES"/>
                            </w:rPr>
                            <w:t xml:space="preserve"> invertir</w:t>
                          </w:r>
                        </w:ins>
                      </w:p>
                      <w:p w:rsidR="00A2574A" w:rsidRPr="00A2574A" w:rsidRDefault="00A2574A" w:rsidP="00A2574A">
                        <w:pPr>
                          <w:spacing w:before="100" w:beforeAutospacing="1" w:after="100" w:afterAutospacing="1" w:line="240" w:lineRule="auto"/>
                          <w:jc w:val="center"/>
                          <w:rPr>
                            <w:ins w:id="174" w:author="Unknown"/>
                            <w:rFonts w:ascii="Times New Roman" w:eastAsia="Times New Roman" w:hAnsi="Times New Roman" w:cs="Times New Roman"/>
                            <w:sz w:val="24"/>
                            <w:szCs w:val="24"/>
                            <w:lang w:eastAsia="es-ES"/>
                          </w:rPr>
                        </w:pPr>
                        <w:ins w:id="175" w:author="Unknown">
                          <w:r w:rsidRPr="00A2574A">
                            <w:rPr>
                              <w:rFonts w:ascii="Arial" w:eastAsia="Times New Roman" w:hAnsi="Arial" w:cs="Arial"/>
                              <w:sz w:val="24"/>
                              <w:szCs w:val="24"/>
                              <w:lang w:eastAsia="es-ES"/>
                            </w:rPr>
                            <w:t xml:space="preserve">Es </w:t>
                          </w:r>
                          <w:r w:rsidRPr="00A2574A">
                            <w:rPr>
                              <w:rFonts w:ascii="Arial" w:eastAsia="Times New Roman" w:hAnsi="Arial" w:cs="Arial"/>
                              <w:b/>
                              <w:bCs/>
                              <w:color w:val="FF0000"/>
                              <w:sz w:val="24"/>
                              <w:szCs w:val="24"/>
                              <w:lang w:eastAsia="es-ES"/>
                            </w:rPr>
                            <w:t>fácil</w:t>
                          </w:r>
                          <w:r w:rsidRPr="00A2574A">
                            <w:rPr>
                              <w:rFonts w:ascii="Arial" w:eastAsia="Times New Roman" w:hAnsi="Arial" w:cs="Arial"/>
                              <w:sz w:val="24"/>
                              <w:szCs w:val="24"/>
                              <w:lang w:eastAsia="es-ES"/>
                            </w:rPr>
                            <w:t xml:space="preserve"> registrarse, además de </w:t>
                          </w:r>
                          <w:r w:rsidRPr="00A2574A">
                            <w:rPr>
                              <w:rFonts w:ascii="Arial" w:eastAsia="Times New Roman" w:hAnsi="Arial" w:cs="Arial"/>
                              <w:b/>
                              <w:bCs/>
                              <w:color w:val="FF0000"/>
                              <w:sz w:val="24"/>
                              <w:szCs w:val="24"/>
                              <w:lang w:eastAsia="es-ES"/>
                            </w:rPr>
                            <w:t>gratuito</w:t>
                          </w:r>
                        </w:ins>
                      </w:p>
                      <w:p w:rsidR="00A2574A" w:rsidRPr="00A2574A" w:rsidRDefault="00A2574A" w:rsidP="00A2574A">
                        <w:pPr>
                          <w:spacing w:before="100" w:beforeAutospacing="1" w:after="100" w:afterAutospacing="1" w:line="240" w:lineRule="auto"/>
                          <w:jc w:val="center"/>
                          <w:rPr>
                            <w:ins w:id="176" w:author="Unknown"/>
                            <w:rFonts w:ascii="Times New Roman" w:eastAsia="Times New Roman" w:hAnsi="Times New Roman" w:cs="Times New Roman"/>
                            <w:sz w:val="24"/>
                            <w:szCs w:val="24"/>
                            <w:lang w:eastAsia="es-ES"/>
                          </w:rPr>
                        </w:pPr>
                        <w:ins w:id="177" w:author="Unknown">
                          <w:r w:rsidRPr="00A2574A">
                            <w:rPr>
                              <w:rFonts w:ascii="Arial" w:eastAsia="Times New Roman" w:hAnsi="Arial" w:cs="Arial"/>
                              <w:sz w:val="24"/>
                              <w:szCs w:val="24"/>
                              <w:lang w:eastAsia="es-ES"/>
                            </w:rPr>
                            <w:lastRenderedPageBreak/>
                            <w:t xml:space="preserve">Se dispone de cuentas de </w:t>
                          </w:r>
                          <w:r w:rsidRPr="00A2574A">
                            <w:rPr>
                              <w:rFonts w:ascii="Arial" w:eastAsia="Times New Roman" w:hAnsi="Arial" w:cs="Arial"/>
                              <w:b/>
                              <w:bCs/>
                              <w:sz w:val="24"/>
                              <w:szCs w:val="24"/>
                              <w:lang w:eastAsia="es-ES"/>
                            </w:rPr>
                            <w:t>práctica gratis</w:t>
                          </w:r>
                        </w:ins>
                      </w:p>
                      <w:p w:rsidR="00A2574A" w:rsidRPr="00A2574A" w:rsidRDefault="00A2574A" w:rsidP="00A2574A">
                        <w:pPr>
                          <w:spacing w:before="100" w:beforeAutospacing="1" w:after="100" w:afterAutospacing="1" w:line="240" w:lineRule="auto"/>
                          <w:jc w:val="center"/>
                          <w:rPr>
                            <w:ins w:id="178" w:author="Unknown"/>
                            <w:rFonts w:ascii="Times New Roman" w:eastAsia="Times New Roman" w:hAnsi="Times New Roman" w:cs="Times New Roman"/>
                            <w:sz w:val="24"/>
                            <w:szCs w:val="24"/>
                            <w:lang w:eastAsia="es-ES"/>
                          </w:rPr>
                        </w:pPr>
                        <w:ins w:id="179" w:author="Unknown">
                          <w:r w:rsidRPr="00A2574A">
                            <w:rPr>
                              <w:rFonts w:ascii="Arial" w:eastAsia="Times New Roman" w:hAnsi="Arial" w:cs="Arial"/>
                              <w:sz w:val="24"/>
                              <w:szCs w:val="24"/>
                              <w:lang w:eastAsia="es-ES"/>
                            </w:rPr>
                            <w:t xml:space="preserve">Es </w:t>
                          </w:r>
                          <w:r w:rsidRPr="00A2574A">
                            <w:rPr>
                              <w:rFonts w:ascii="Arial" w:eastAsia="Times New Roman" w:hAnsi="Arial" w:cs="Arial"/>
                              <w:b/>
                              <w:bCs/>
                              <w:color w:val="FF0000"/>
                              <w:sz w:val="24"/>
                              <w:szCs w:val="24"/>
                              <w:lang w:eastAsia="es-ES"/>
                            </w:rPr>
                            <w:t>rentable</w:t>
                          </w:r>
                          <w:r w:rsidRPr="00A2574A">
                            <w:rPr>
                              <w:rFonts w:ascii="Arial" w:eastAsia="Times New Roman" w:hAnsi="Arial" w:cs="Arial"/>
                              <w:sz w:val="24"/>
                              <w:szCs w:val="24"/>
                              <w:lang w:eastAsia="es-ES"/>
                            </w:rPr>
                            <w:t xml:space="preserve"> (se puede obtener beneficios de hasta </w:t>
                          </w:r>
                          <w:r w:rsidRPr="00A2574A">
                            <w:rPr>
                              <w:rFonts w:ascii="Arial" w:eastAsia="Times New Roman" w:hAnsi="Arial" w:cs="Arial"/>
                              <w:b/>
                              <w:bCs/>
                              <w:sz w:val="24"/>
                              <w:szCs w:val="24"/>
                              <w:lang w:eastAsia="es-ES"/>
                            </w:rPr>
                            <w:t>70%</w:t>
                          </w:r>
                          <w:r w:rsidRPr="00A2574A">
                            <w:rPr>
                              <w:rFonts w:ascii="Arial" w:eastAsia="Times New Roman" w:hAnsi="Arial" w:cs="Arial"/>
                              <w:sz w:val="24"/>
                              <w:szCs w:val="24"/>
                              <w:lang w:eastAsia="es-ES"/>
                            </w:rPr>
                            <w:t xml:space="preserve"> en menos de una hora)</w:t>
                          </w:r>
                        </w:ins>
                      </w:p>
                      <w:p w:rsidR="00A2574A" w:rsidRPr="00A2574A" w:rsidRDefault="00A2574A" w:rsidP="00A2574A">
                        <w:pPr>
                          <w:spacing w:before="100" w:beforeAutospacing="1" w:after="100" w:afterAutospacing="1" w:line="240" w:lineRule="auto"/>
                          <w:jc w:val="center"/>
                          <w:rPr>
                            <w:ins w:id="180" w:author="Unknown"/>
                            <w:rFonts w:ascii="Times New Roman" w:eastAsia="Times New Roman" w:hAnsi="Times New Roman" w:cs="Times New Roman"/>
                            <w:sz w:val="24"/>
                            <w:szCs w:val="24"/>
                            <w:lang w:eastAsia="es-ES"/>
                          </w:rPr>
                        </w:pPr>
                        <w:ins w:id="181" w:author="Unknown">
                          <w:r w:rsidRPr="00A2574A">
                            <w:rPr>
                              <w:rFonts w:ascii="Arial" w:eastAsia="Times New Roman" w:hAnsi="Arial" w:cs="Arial"/>
                              <w:sz w:val="24"/>
                              <w:szCs w:val="24"/>
                              <w:lang w:eastAsia="es-ES"/>
                            </w:rPr>
                            <w:t xml:space="preserve">El </w:t>
                          </w:r>
                          <w:r w:rsidRPr="00A2574A">
                            <w:rPr>
                              <w:rFonts w:ascii="Arial" w:eastAsia="Times New Roman" w:hAnsi="Arial" w:cs="Arial"/>
                              <w:b/>
                              <w:bCs/>
                              <w:sz w:val="24"/>
                              <w:szCs w:val="24"/>
                              <w:lang w:eastAsia="es-ES"/>
                            </w:rPr>
                            <w:t>riesgo</w:t>
                          </w:r>
                          <w:r w:rsidRPr="00A2574A">
                            <w:rPr>
                              <w:rFonts w:ascii="Arial" w:eastAsia="Times New Roman" w:hAnsi="Arial" w:cs="Arial"/>
                              <w:sz w:val="24"/>
                              <w:szCs w:val="24"/>
                              <w:lang w:eastAsia="es-ES"/>
                            </w:rPr>
                            <w:t xml:space="preserve"> es </w:t>
                          </w:r>
                          <w:r w:rsidRPr="00A2574A">
                            <w:rPr>
                              <w:rFonts w:ascii="Arial" w:eastAsia="Times New Roman" w:hAnsi="Arial" w:cs="Arial"/>
                              <w:b/>
                              <w:bCs/>
                              <w:sz w:val="24"/>
                              <w:szCs w:val="24"/>
                              <w:lang w:eastAsia="es-ES"/>
                            </w:rPr>
                            <w:t>controlado</w:t>
                          </w:r>
                        </w:ins>
                      </w:p>
                      <w:p w:rsidR="00A2574A" w:rsidRPr="00A2574A" w:rsidRDefault="00A2574A" w:rsidP="00A2574A">
                        <w:pPr>
                          <w:spacing w:before="100" w:beforeAutospacing="1" w:after="100" w:afterAutospacing="1" w:line="240" w:lineRule="auto"/>
                          <w:rPr>
                            <w:ins w:id="182" w:author="Unknown"/>
                            <w:rFonts w:ascii="Times New Roman" w:eastAsia="Times New Roman" w:hAnsi="Times New Roman" w:cs="Times New Roman"/>
                            <w:sz w:val="24"/>
                            <w:szCs w:val="24"/>
                            <w:lang w:eastAsia="es-ES"/>
                          </w:rPr>
                        </w:pPr>
                        <w:ins w:id="183" w:author="Unknown">
                          <w:r w:rsidRPr="00A2574A">
                            <w:rPr>
                              <w:rFonts w:ascii="Arial" w:eastAsia="Times New Roman" w:hAnsi="Arial" w:cs="Arial"/>
                              <w:b/>
                              <w:bCs/>
                              <w:color w:val="FF0000"/>
                              <w:sz w:val="24"/>
                              <w:szCs w:val="24"/>
                              <w:lang w:eastAsia="es-ES"/>
                            </w:rPr>
                            <w:t>Ingrese a nuestra aula virtual</w:t>
                          </w:r>
                          <w:r w:rsidRPr="00A2574A">
                            <w:rPr>
                              <w:rFonts w:ascii="Arial" w:eastAsia="Times New Roman" w:hAnsi="Arial" w:cs="Arial"/>
                              <w:sz w:val="24"/>
                              <w:szCs w:val="24"/>
                              <w:lang w:eastAsia="es-ES"/>
                            </w:rPr>
                            <w:t xml:space="preserve"> y </w:t>
                          </w:r>
                          <w:r w:rsidRPr="00A2574A">
                            <w:rPr>
                              <w:rFonts w:ascii="Arial" w:eastAsia="Times New Roman" w:hAnsi="Arial" w:cs="Arial"/>
                              <w:b/>
                              <w:bCs/>
                              <w:color w:val="FF0000"/>
                              <w:sz w:val="24"/>
                              <w:szCs w:val="24"/>
                              <w:lang w:eastAsia="es-ES"/>
                            </w:rPr>
                            <w:t xml:space="preserve">diríjase al curso gratis de </w:t>
                          </w:r>
                          <w:proofErr w:type="spellStart"/>
                          <w:r w:rsidRPr="00A2574A">
                            <w:rPr>
                              <w:rFonts w:ascii="Arial" w:eastAsia="Times New Roman" w:hAnsi="Arial" w:cs="Arial"/>
                              <w:b/>
                              <w:bCs/>
                              <w:color w:val="FF0000"/>
                              <w:sz w:val="24"/>
                              <w:szCs w:val="24"/>
                              <w:lang w:eastAsia="es-ES"/>
                            </w:rPr>
                            <w:t>Forex</w:t>
                          </w:r>
                          <w:proofErr w:type="spellEnd"/>
                          <w:r w:rsidRPr="00A2574A">
                            <w:rPr>
                              <w:rFonts w:ascii="Arial" w:eastAsia="Times New Roman" w:hAnsi="Arial" w:cs="Arial"/>
                              <w:sz w:val="24"/>
                              <w:szCs w:val="24"/>
                              <w:lang w:eastAsia="es-ES"/>
                            </w:rPr>
                            <w:t xml:space="preserve"> y podrá hallar información de ambos tipos de inversión de acuerdo con distintos esquemas de negociación.</w:t>
                          </w:r>
                        </w:ins>
                      </w:p>
                      <w:p w:rsidR="00A2574A" w:rsidRPr="00A2574A" w:rsidRDefault="001E6CE1" w:rsidP="00A2574A">
                        <w:pPr>
                          <w:spacing w:before="100" w:beforeAutospacing="1" w:after="100" w:afterAutospacing="1" w:line="240" w:lineRule="auto"/>
                          <w:jc w:val="center"/>
                          <w:rPr>
                            <w:ins w:id="184" w:author="Unknown"/>
                            <w:rFonts w:ascii="Times New Roman" w:eastAsia="Times New Roman" w:hAnsi="Times New Roman" w:cs="Times New Roman"/>
                            <w:sz w:val="24"/>
                            <w:szCs w:val="24"/>
                            <w:lang w:eastAsia="es-ES"/>
                          </w:rPr>
                        </w:pPr>
                        <w:ins w:id="185" w:author="Unknown">
                          <w:r w:rsidRPr="00A2574A">
                            <w:rPr>
                              <w:rFonts w:ascii="Arial" w:eastAsia="Times New Roman" w:hAnsi="Arial" w:cs="Arial"/>
                              <w:b/>
                              <w:bCs/>
                              <w:color w:val="FF0000"/>
                              <w:sz w:val="36"/>
                              <w:lang w:eastAsia="es-ES"/>
                            </w:rPr>
                            <w:fldChar w:fldCharType="begin"/>
                          </w:r>
                          <w:r w:rsidR="00A2574A" w:rsidRPr="00A2574A">
                            <w:rPr>
                              <w:rFonts w:ascii="Arial" w:eastAsia="Times New Roman" w:hAnsi="Arial" w:cs="Arial"/>
                              <w:b/>
                              <w:bCs/>
                              <w:color w:val="FF0000"/>
                              <w:sz w:val="36"/>
                              <w:lang w:eastAsia="es-ES"/>
                            </w:rPr>
                            <w:instrText xml:space="preserve"> HYPERLINK "http://www.auladecapacitacion.com/moodle/login/signup.php" </w:instrText>
                          </w:r>
                          <w:r w:rsidRPr="00A2574A">
                            <w:rPr>
                              <w:rFonts w:ascii="Arial" w:eastAsia="Times New Roman" w:hAnsi="Arial" w:cs="Arial"/>
                              <w:b/>
                              <w:bCs/>
                              <w:color w:val="FF0000"/>
                              <w:sz w:val="36"/>
                              <w:lang w:eastAsia="es-ES"/>
                            </w:rPr>
                            <w:fldChar w:fldCharType="separate"/>
                          </w:r>
                          <w:r w:rsidR="00A2574A" w:rsidRPr="00A2574A">
                            <w:rPr>
                              <w:rFonts w:ascii="Arial" w:eastAsia="Times New Roman" w:hAnsi="Arial" w:cs="Arial"/>
                              <w:b/>
                              <w:bCs/>
                              <w:color w:val="0000FF"/>
                              <w:sz w:val="36"/>
                              <w:u w:val="single"/>
                              <w:lang w:eastAsia="es-ES"/>
                            </w:rPr>
                            <w:t>Clic aquí para registrarse - gratis</w:t>
                          </w:r>
                          <w:r w:rsidRPr="00A2574A">
                            <w:rPr>
                              <w:rFonts w:ascii="Arial" w:eastAsia="Times New Roman" w:hAnsi="Arial" w:cs="Arial"/>
                              <w:b/>
                              <w:bCs/>
                              <w:color w:val="FF0000"/>
                              <w:sz w:val="36"/>
                              <w:lang w:eastAsia="es-ES"/>
                            </w:rPr>
                            <w:fldChar w:fldCharType="end"/>
                          </w:r>
                          <w:r w:rsidR="00A2574A" w:rsidRPr="00A2574A">
                            <w:rPr>
                              <w:rFonts w:ascii="Arial" w:eastAsia="Times New Roman" w:hAnsi="Arial" w:cs="Arial"/>
                              <w:b/>
                              <w:bCs/>
                              <w:color w:val="FF0000"/>
                              <w:sz w:val="36"/>
                              <w:lang w:eastAsia="es-ES"/>
                            </w:rPr>
                            <w:t xml:space="preserve"> </w:t>
                          </w:r>
                        </w:ins>
                      </w:p>
                      <w:p w:rsidR="00A2574A" w:rsidRPr="00A2574A" w:rsidRDefault="00A2574A" w:rsidP="00A2574A">
                        <w:pPr>
                          <w:spacing w:before="100" w:beforeAutospacing="1" w:after="100" w:afterAutospacing="1" w:line="240" w:lineRule="auto"/>
                          <w:jc w:val="center"/>
                          <w:rPr>
                            <w:ins w:id="186" w:author="Unknown"/>
                            <w:rFonts w:ascii="Times New Roman" w:eastAsia="Times New Roman" w:hAnsi="Times New Roman" w:cs="Times New Roman"/>
                            <w:sz w:val="24"/>
                            <w:szCs w:val="24"/>
                            <w:lang w:eastAsia="es-ES"/>
                          </w:rPr>
                        </w:pPr>
                        <w:ins w:id="187" w:author="Unknown">
                          <w:r w:rsidRPr="00A2574A">
                            <w:rPr>
                              <w:rFonts w:ascii="Arial" w:eastAsia="Times New Roman" w:hAnsi="Arial" w:cs="Arial"/>
                              <w:b/>
                              <w:bCs/>
                              <w:i/>
                              <w:iCs/>
                              <w:color w:val="FF0000"/>
                              <w:sz w:val="24"/>
                              <w:szCs w:val="24"/>
                              <w:lang w:eastAsia="es-ES"/>
                            </w:rPr>
                            <w:t>Haga que el conocimiento trabaje a su favor</w:t>
                          </w:r>
                        </w:ins>
                      </w:p>
                      <w:p w:rsidR="00A2574A" w:rsidRPr="00A2574A" w:rsidRDefault="001E6CE1" w:rsidP="00A2574A">
                        <w:pPr>
                          <w:spacing w:after="0" w:line="240" w:lineRule="auto"/>
                          <w:jc w:val="center"/>
                          <w:rPr>
                            <w:ins w:id="188" w:author="Unknown"/>
                            <w:rFonts w:ascii="Times New Roman" w:eastAsia="Times New Roman" w:hAnsi="Times New Roman" w:cs="Times New Roman"/>
                            <w:sz w:val="24"/>
                            <w:szCs w:val="24"/>
                            <w:lang w:eastAsia="es-ES"/>
                          </w:rPr>
                        </w:pPr>
                        <w:ins w:id="189" w:author="Unknown">
                          <w:r w:rsidRPr="001E6CE1">
                            <w:rPr>
                              <w:rFonts w:ascii="Times New Roman" w:eastAsia="Times New Roman" w:hAnsi="Times New Roman" w:cs="Times New Roman"/>
                              <w:sz w:val="24"/>
                              <w:szCs w:val="24"/>
                              <w:lang w:eastAsia="es-ES"/>
                            </w:rPr>
                            <w:pict>
                              <v:rect id="_x0000_i1040" style="width:0;height:1.5pt" o:hralign="center" o:hrstd="t" o:hr="t" fillcolor="#a0a0a0" stroked="f"/>
                            </w:pict>
                          </w:r>
                        </w:ins>
                      </w:p>
                      <w:p w:rsidR="00A2574A" w:rsidRPr="00A2574A" w:rsidRDefault="001E6CE1" w:rsidP="00A2574A">
                        <w:pPr>
                          <w:spacing w:before="100" w:beforeAutospacing="1" w:after="100" w:afterAutospacing="1" w:line="240" w:lineRule="auto"/>
                          <w:jc w:val="both"/>
                          <w:rPr>
                            <w:ins w:id="190" w:author="Unknown"/>
                            <w:rFonts w:ascii="Times New Roman" w:eastAsia="Times New Roman" w:hAnsi="Times New Roman" w:cs="Times New Roman"/>
                            <w:sz w:val="24"/>
                            <w:szCs w:val="24"/>
                            <w:lang w:eastAsia="es-ES"/>
                          </w:rPr>
                        </w:pPr>
                        <w:ins w:id="191" w:author="Unknown">
                          <w:r w:rsidRPr="00A2574A">
                            <w:rPr>
                              <w:rFonts w:ascii="Arial" w:eastAsia="Times New Roman" w:hAnsi="Arial" w:cs="Arial"/>
                              <w:sz w:val="20"/>
                              <w:szCs w:val="20"/>
                              <w:lang w:val="es-ES_tradnl" w:eastAsia="es-ES"/>
                            </w:rPr>
                            <w:fldChar w:fldCharType="begin"/>
                          </w:r>
                          <w:r w:rsidR="00A2574A" w:rsidRPr="00A2574A">
                            <w:rPr>
                              <w:rFonts w:ascii="Arial" w:eastAsia="Times New Roman" w:hAnsi="Arial" w:cs="Arial"/>
                              <w:sz w:val="20"/>
                              <w:szCs w:val="20"/>
                              <w:lang w:val="es-ES_tradnl" w:eastAsia="es-ES"/>
                            </w:rPr>
                            <w:instrText xml:space="preserve"> HYPERLINK "http://www.auladeeconomia.com/Templates/micro-material2b.htm" </w:instrText>
                          </w:r>
                          <w:r w:rsidRPr="00A2574A">
                            <w:rPr>
                              <w:rFonts w:ascii="Arial" w:eastAsia="Times New Roman" w:hAnsi="Arial" w:cs="Arial"/>
                              <w:sz w:val="20"/>
                              <w:szCs w:val="20"/>
                              <w:lang w:val="es-ES_tradnl" w:eastAsia="es-ES"/>
                            </w:rPr>
                            <w:fldChar w:fldCharType="separate"/>
                          </w:r>
                          <w:r w:rsidR="00A2574A" w:rsidRPr="00A2574A">
                            <w:rPr>
                              <w:rFonts w:ascii="Arial" w:eastAsia="Times New Roman" w:hAnsi="Arial" w:cs="Arial"/>
                              <w:color w:val="0000FF"/>
                              <w:sz w:val="20"/>
                              <w:u w:val="single"/>
                              <w:lang w:val="es-ES_tradnl" w:eastAsia="es-ES"/>
                            </w:rPr>
                            <w:t xml:space="preserve">VER EL TEMA DE </w:t>
                          </w:r>
                          <w:r w:rsidR="00A2574A" w:rsidRPr="00A2574A">
                            <w:rPr>
                              <w:rFonts w:ascii="Arial" w:eastAsia="Times New Roman" w:hAnsi="Arial" w:cs="Arial"/>
                              <w:b/>
                              <w:bCs/>
                              <w:color w:val="0000FF"/>
                              <w:sz w:val="20"/>
                              <w:u w:val="single"/>
                              <w:lang w:val="es-ES_tradnl" w:eastAsia="es-ES"/>
                            </w:rPr>
                            <w:t>ELASTICIDAD</w:t>
                          </w:r>
                          <w:r w:rsidRPr="00A2574A">
                            <w:rPr>
                              <w:rFonts w:ascii="Arial" w:eastAsia="Times New Roman" w:hAnsi="Arial" w:cs="Arial"/>
                              <w:sz w:val="20"/>
                              <w:szCs w:val="20"/>
                              <w:lang w:val="es-ES_tradnl" w:eastAsia="es-ES"/>
                            </w:rPr>
                            <w:fldChar w:fldCharType="end"/>
                          </w:r>
                        </w:ins>
                      </w:p>
                      <w:p w:rsidR="00A2574A" w:rsidRPr="00A2574A" w:rsidRDefault="00A2574A" w:rsidP="00A2574A">
                        <w:pPr>
                          <w:spacing w:before="100" w:beforeAutospacing="1" w:after="100" w:afterAutospacing="1" w:line="240" w:lineRule="auto"/>
                          <w:jc w:val="both"/>
                          <w:rPr>
                            <w:ins w:id="192" w:author="Unknown"/>
                            <w:rFonts w:ascii="Times New Roman" w:eastAsia="Times New Roman" w:hAnsi="Times New Roman" w:cs="Times New Roman"/>
                            <w:sz w:val="24"/>
                            <w:szCs w:val="24"/>
                            <w:lang w:eastAsia="es-ES"/>
                          </w:rPr>
                        </w:pPr>
                        <w:ins w:id="193" w:author="Unknown">
                          <w:r w:rsidRPr="00A2574A">
                            <w:rPr>
                              <w:rFonts w:ascii="Arial" w:eastAsia="Times New Roman" w:hAnsi="Arial" w:cs="Arial"/>
                              <w:sz w:val="20"/>
                              <w:szCs w:val="20"/>
                              <w:lang w:val="es-ES_tradnl" w:eastAsia="es-ES"/>
                            </w:rPr>
                            <w:t xml:space="preserve">Repase una excelente explicación sobre este tema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"http://www.ecomur.com/" \t "_blank"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EL FUNCIONAMIENTO DE LOS MERCADOS</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 xml:space="preserve"> en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"http://www.ecomur.com/" \t "_blank"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ECOMUR.COM</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 xml:space="preserve"> o en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"http://www.5campus.com" \t "_blank"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www.5campus.com</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 xml:space="preserve"> (es importante que vea esta explicación interactiva sobre el modelo de oferta y demanda).</w:t>
                          </w:r>
                        </w:ins>
                      </w:p>
                      <w:p w:rsidR="00A2574A" w:rsidRPr="00A2574A" w:rsidRDefault="00A2574A" w:rsidP="00A2574A">
                        <w:pPr>
                          <w:spacing w:before="100" w:beforeAutospacing="1" w:after="100" w:afterAutospacing="1" w:line="240" w:lineRule="auto"/>
                          <w:jc w:val="both"/>
                          <w:rPr>
                            <w:ins w:id="194" w:author="Unknown"/>
                            <w:rFonts w:ascii="Times New Roman" w:eastAsia="Times New Roman" w:hAnsi="Times New Roman" w:cs="Times New Roman"/>
                            <w:sz w:val="24"/>
                            <w:szCs w:val="24"/>
                            <w:lang w:eastAsia="es-ES"/>
                          </w:rPr>
                        </w:pPr>
                        <w:ins w:id="195" w:author="Unknown">
                          <w:r w:rsidRPr="00A2574A">
                            <w:rPr>
                              <w:rFonts w:ascii="Arial" w:eastAsia="Times New Roman" w:hAnsi="Arial" w:cs="Arial"/>
                              <w:sz w:val="20"/>
                              <w:szCs w:val="20"/>
                              <w:lang w:val="es-ES_tradnl" w:eastAsia="es-ES"/>
                            </w:rPr>
                            <w:t xml:space="preserve">Realice los ejercicios sobre este tema: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"http://www.auladeeconomia.com/Templates/micro.htm" \l "modelodeofertaydemanda" \t "_blank"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Oferta y Demanda</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w:t>
                          </w:r>
                        </w:ins>
                      </w:p>
                      <w:p w:rsidR="00A2574A" w:rsidRPr="00A2574A" w:rsidRDefault="00A2574A" w:rsidP="00A2574A">
                        <w:pPr>
                          <w:spacing w:before="100" w:beforeAutospacing="1" w:after="100" w:afterAutospacing="1" w:line="240" w:lineRule="auto"/>
                          <w:jc w:val="both"/>
                          <w:rPr>
                            <w:ins w:id="196" w:author="Unknown"/>
                            <w:rFonts w:ascii="Times New Roman" w:eastAsia="Times New Roman" w:hAnsi="Times New Roman" w:cs="Times New Roman"/>
                            <w:sz w:val="24"/>
                            <w:szCs w:val="24"/>
                            <w:lang w:eastAsia="es-ES"/>
                          </w:rPr>
                        </w:pPr>
                        <w:ins w:id="197" w:author="Unknown">
                          <w:r w:rsidRPr="00A2574A">
                            <w:rPr>
                              <w:rFonts w:ascii="Arial" w:eastAsia="Times New Roman" w:hAnsi="Arial" w:cs="Arial"/>
                              <w:sz w:val="20"/>
                              <w:szCs w:val="20"/>
                              <w:lang w:val="es-ES_tradnl" w:eastAsia="es-ES"/>
                            </w:rPr>
                            <w:t xml:space="preserve">Ver ejercicios en el </w:t>
                          </w:r>
                          <w:proofErr w:type="spellStart"/>
                          <w:r w:rsidRPr="00A2574A">
                            <w:rPr>
                              <w:rFonts w:ascii="Arial" w:eastAsia="Times New Roman" w:hAnsi="Arial" w:cs="Arial"/>
                              <w:sz w:val="20"/>
                              <w:szCs w:val="20"/>
                              <w:lang w:val="es-ES_tradnl" w:eastAsia="es-ES"/>
                            </w:rPr>
                            <w:t>WebSite</w:t>
                          </w:r>
                          <w:proofErr w:type="spellEnd"/>
                          <w:r w:rsidRPr="00A2574A">
                            <w:rPr>
                              <w:rFonts w:ascii="Arial" w:eastAsia="Times New Roman" w:hAnsi="Arial" w:cs="Arial"/>
                              <w:sz w:val="20"/>
                              <w:szCs w:val="20"/>
                              <w:lang w:val="es-ES_tradnl" w:eastAsia="es-ES"/>
                            </w:rPr>
                            <w:t xml:space="preserve"> del libro de texto del curso: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"http://cwx.prenhall.com/bookbind/pubbooks/pel_parkin_microecon_5/" \t "_blank"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SITIO DE ECONOMIA DE PARKIN</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 xml:space="preserve"> capítulos 4 y 7.</w:t>
                          </w:r>
                        </w:ins>
                      </w:p>
                      <w:p w:rsidR="00A2574A" w:rsidRPr="00A2574A" w:rsidRDefault="00A2574A" w:rsidP="00A2574A">
                        <w:pPr>
                          <w:spacing w:before="100" w:beforeAutospacing="1" w:after="100" w:afterAutospacing="1" w:line="240" w:lineRule="auto"/>
                          <w:jc w:val="both"/>
                          <w:rPr>
                            <w:ins w:id="198" w:author="Unknown"/>
                            <w:rFonts w:ascii="Times New Roman" w:eastAsia="Times New Roman" w:hAnsi="Times New Roman" w:cs="Times New Roman"/>
                            <w:sz w:val="24"/>
                            <w:szCs w:val="24"/>
                            <w:lang w:eastAsia="es-ES"/>
                          </w:rPr>
                        </w:pPr>
                        <w:ins w:id="199" w:author="Unknown">
                          <w:r w:rsidRPr="00A2574A">
                            <w:rPr>
                              <w:rFonts w:ascii="Arial" w:eastAsia="Times New Roman" w:hAnsi="Arial" w:cs="Arial"/>
                              <w:sz w:val="20"/>
                              <w:szCs w:val="20"/>
                              <w:lang w:val="es-ES_tradnl" w:eastAsia="es-ES"/>
                            </w:rPr>
                            <w:t xml:space="preserve">Ver Test Interactivos de este tema en </w:t>
                          </w:r>
                          <w:r w:rsidR="001E6CE1" w:rsidRPr="00A2574A">
                            <w:rPr>
                              <w:rFonts w:ascii="Arial" w:eastAsia="Times New Roman" w:hAnsi="Arial" w:cs="Arial"/>
                              <w:sz w:val="20"/>
                              <w:szCs w:val="20"/>
                              <w:lang w:val="es-ES_tradnl" w:eastAsia="es-ES"/>
                            </w:rPr>
                            <w:fldChar w:fldCharType="begin"/>
                          </w:r>
                          <w:r w:rsidRPr="00A2574A">
                            <w:rPr>
                              <w:rFonts w:ascii="Arial" w:eastAsia="Times New Roman" w:hAnsi="Arial" w:cs="Arial"/>
                              <w:sz w:val="20"/>
                              <w:szCs w:val="20"/>
                              <w:lang w:val="es-ES_tradnl" w:eastAsia="es-ES"/>
                            </w:rPr>
                            <w:instrText xml:space="preserve"> HYPERLINK "http://www.ecomur.com/" \t "_blank" </w:instrText>
                          </w:r>
                          <w:r w:rsidR="001E6CE1" w:rsidRPr="00A2574A">
                            <w:rPr>
                              <w:rFonts w:ascii="Arial" w:eastAsia="Times New Roman" w:hAnsi="Arial" w:cs="Arial"/>
                              <w:sz w:val="20"/>
                              <w:szCs w:val="20"/>
                              <w:lang w:val="es-ES_tradnl" w:eastAsia="es-ES"/>
                            </w:rPr>
                            <w:fldChar w:fldCharType="separate"/>
                          </w:r>
                          <w:r w:rsidRPr="00A2574A">
                            <w:rPr>
                              <w:rFonts w:ascii="Arial" w:eastAsia="Times New Roman" w:hAnsi="Arial" w:cs="Arial"/>
                              <w:color w:val="0000FF"/>
                              <w:sz w:val="20"/>
                              <w:u w:val="single"/>
                              <w:lang w:val="es-ES_tradnl" w:eastAsia="es-ES"/>
                            </w:rPr>
                            <w:t>ECOMUR.COM</w:t>
                          </w:r>
                          <w:r w:rsidR="001E6CE1" w:rsidRPr="00A2574A">
                            <w:rPr>
                              <w:rFonts w:ascii="Arial" w:eastAsia="Times New Roman" w:hAnsi="Arial" w:cs="Arial"/>
                              <w:sz w:val="20"/>
                              <w:szCs w:val="20"/>
                              <w:lang w:val="es-ES_tradnl" w:eastAsia="es-ES"/>
                            </w:rPr>
                            <w:fldChar w:fldCharType="end"/>
                          </w:r>
                          <w:r w:rsidRPr="00A2574A">
                            <w:rPr>
                              <w:rFonts w:ascii="Arial" w:eastAsia="Times New Roman" w:hAnsi="Arial" w:cs="Arial"/>
                              <w:sz w:val="20"/>
                              <w:szCs w:val="20"/>
                              <w:lang w:val="es-ES_tradnl" w:eastAsia="es-ES"/>
                            </w:rPr>
                            <w:t xml:space="preserve">. </w:t>
                          </w:r>
                        </w:ins>
                      </w:p>
                      <w:tbl>
                        <w:tblPr>
                          <w:tblW w:w="7020" w:type="dxa"/>
                          <w:jc w:val="center"/>
                          <w:tblCellSpacing w:w="15" w:type="dxa"/>
                          <w:tblCellMar>
                            <w:top w:w="15" w:type="dxa"/>
                            <w:left w:w="15" w:type="dxa"/>
                            <w:bottom w:w="15" w:type="dxa"/>
                            <w:right w:w="15" w:type="dxa"/>
                          </w:tblCellMar>
                          <w:tblLook w:val="04A0"/>
                        </w:tblPr>
                        <w:tblGrid>
                          <w:gridCol w:w="7020"/>
                        </w:tblGrid>
                        <w:tr w:rsidR="00A2574A" w:rsidRPr="00A2574A">
                          <w:trPr>
                            <w:trHeight w:val="1740"/>
                            <w:tblCellSpacing w:w="15" w:type="dxa"/>
                            <w:jc w:val="center"/>
                          </w:trPr>
                          <w:tc>
                            <w:tcPr>
                              <w:tcW w:w="7020" w:type="dxa"/>
                              <w:hideMark/>
                            </w:tcPr>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p>
                          </w:tc>
                        </w:tr>
                      </w:tbl>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p>
                    </w:tc>
                  </w:tr>
                </w:tbl>
                <w:p w:rsidR="00A2574A" w:rsidRPr="00A2574A" w:rsidRDefault="00A2574A" w:rsidP="00A2574A">
                  <w:pPr>
                    <w:spacing w:after="0" w:line="240" w:lineRule="auto"/>
                    <w:rPr>
                      <w:rFonts w:ascii="Times New Roman" w:eastAsia="Times New Roman" w:hAnsi="Times New Roman" w:cs="Times New Roman"/>
                      <w:sz w:val="24"/>
                      <w:szCs w:val="24"/>
                      <w:lang w:eastAsia="es-ES"/>
                    </w:rPr>
                  </w:pPr>
                </w:p>
              </w:tc>
            </w:tr>
          </w:tbl>
          <w:p w:rsidR="00A2574A" w:rsidRPr="00A2574A" w:rsidRDefault="00A2574A" w:rsidP="00A2574A">
            <w:pPr>
              <w:spacing w:after="0" w:line="240" w:lineRule="auto"/>
              <w:jc w:val="center"/>
              <w:rPr>
                <w:rFonts w:ascii="Times New Roman" w:eastAsia="Times New Roman" w:hAnsi="Times New Roman" w:cs="Times New Roman"/>
                <w:sz w:val="24"/>
                <w:szCs w:val="24"/>
                <w:lang w:eastAsia="es-ES"/>
              </w:rPr>
            </w:pPr>
          </w:p>
        </w:tc>
      </w:tr>
    </w:tbl>
    <w:p w:rsidR="00A2574A" w:rsidRPr="00A2574A" w:rsidRDefault="00A2574A" w:rsidP="00A2574A">
      <w:pPr>
        <w:shd w:val="clear" w:color="auto" w:fill="CBCBCE"/>
        <w:spacing w:after="0" w:line="240" w:lineRule="auto"/>
        <w:rPr>
          <w:rFonts w:ascii="Times New Roman" w:eastAsia="Times New Roman" w:hAnsi="Times New Roman" w:cs="Times New Roman"/>
          <w:sz w:val="2"/>
          <w:szCs w:val="2"/>
          <w:lang w:eastAsia="es-ES"/>
        </w:rPr>
      </w:pPr>
      <w:r>
        <w:rPr>
          <w:rFonts w:ascii="Times New Roman" w:eastAsia="Times New Roman" w:hAnsi="Times New Roman" w:cs="Times New Roman"/>
          <w:noProof/>
          <w:sz w:val="2"/>
          <w:szCs w:val="2"/>
          <w:lang w:eastAsia="es-ES"/>
        </w:rPr>
        <w:lastRenderedPageBreak/>
        <w:drawing>
          <wp:inline distT="0" distB="0" distL="0" distR="0">
            <wp:extent cx="809625" cy="104775"/>
            <wp:effectExtent l="0" t="0" r="0" b="0"/>
            <wp:docPr id="30" name="Imagen 30" descr="http://intext.nav-links.com/images/dot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ntext.nav-links.com/images/dotclear.gif"/>
                    <pic:cNvPicPr>
                      <a:picLocks noChangeAspect="1" noChangeArrowheads="1"/>
                    </pic:cNvPicPr>
                  </pic:nvPicPr>
                  <pic:blipFill>
                    <a:blip r:embed="rId37"/>
                    <a:srcRect/>
                    <a:stretch>
                      <a:fillRect/>
                    </a:stretch>
                  </pic:blipFill>
                  <pic:spPr bwMode="auto">
                    <a:xfrm>
                      <a:off x="0" y="0"/>
                      <a:ext cx="809625" cy="104775"/>
                    </a:xfrm>
                    <a:prstGeom prst="rect">
                      <a:avLst/>
                    </a:prstGeom>
                    <a:noFill/>
                    <a:ln w="9525">
                      <a:noFill/>
                      <a:miter lim="800000"/>
                      <a:headEnd/>
                      <a:tailEnd/>
                    </a:ln>
                  </pic:spPr>
                </pic:pic>
              </a:graphicData>
            </a:graphic>
          </wp:inline>
        </w:drawing>
      </w:r>
      <w:r w:rsidRPr="00A2574A">
        <w:rPr>
          <w:rFonts w:ascii="Times New Roman" w:eastAsia="Times New Roman" w:hAnsi="Times New Roman" w:cs="Times New Roman"/>
          <w:sz w:val="2"/>
          <w:szCs w:val="2"/>
          <w:lang w:eastAsia="es-ES"/>
        </w:rPr>
        <w:t> </w:t>
      </w:r>
      <w:r w:rsidRPr="00A2574A">
        <w:rPr>
          <w:rFonts w:ascii="Arial" w:eastAsia="Times New Roman" w:hAnsi="Arial" w:cs="Arial"/>
          <w:i/>
          <w:iCs/>
          <w:color w:val="FFFFFF"/>
          <w:sz w:val="18"/>
          <w:szCs w:val="18"/>
          <w:lang w:eastAsia="es-ES"/>
        </w:rPr>
        <w:t> </w:t>
      </w:r>
    </w:p>
    <w:p w:rsidR="00A2574A" w:rsidRPr="00A2574A" w:rsidRDefault="00A2574A" w:rsidP="00A2574A">
      <w:pPr>
        <w:shd w:val="clear" w:color="auto" w:fill="CBCBCE"/>
        <w:spacing w:after="0" w:line="180" w:lineRule="atLeast"/>
        <w:rPr>
          <w:rFonts w:ascii="Arial" w:eastAsia="Times New Roman" w:hAnsi="Arial" w:cs="Arial"/>
          <w:b/>
          <w:bCs/>
          <w:color w:val="006699"/>
          <w:sz w:val="15"/>
          <w:szCs w:val="15"/>
          <w:lang w:eastAsia="es-ES"/>
        </w:rPr>
      </w:pPr>
      <w:r>
        <w:rPr>
          <w:rFonts w:ascii="Arial" w:eastAsia="Times New Roman" w:hAnsi="Arial" w:cs="Arial"/>
          <w:b/>
          <w:bCs/>
          <w:color w:val="006699"/>
          <w:sz w:val="15"/>
          <w:szCs w:val="15"/>
          <w:lang w:eastAsia="es-ES"/>
        </w:rPr>
        <w:br w:type="textWrapping" w:clear="all"/>
      </w:r>
    </w:p>
    <w:p w:rsidR="00A2574A" w:rsidRPr="00A2574A" w:rsidRDefault="00A2574A" w:rsidP="00A2574A">
      <w:pPr>
        <w:shd w:val="clear" w:color="auto" w:fill="CBCBCE"/>
        <w:spacing w:after="0" w:line="180" w:lineRule="atLeast"/>
        <w:jc w:val="center"/>
        <w:rPr>
          <w:rFonts w:ascii="Arial" w:eastAsia="Times New Roman" w:hAnsi="Arial" w:cs="Arial"/>
          <w:b/>
          <w:bCs/>
          <w:color w:val="006699"/>
          <w:sz w:val="15"/>
          <w:szCs w:val="15"/>
          <w:lang w:eastAsia="es-ES"/>
        </w:rPr>
      </w:pPr>
      <w:r>
        <w:rPr>
          <w:rFonts w:ascii="Arial" w:eastAsia="Times New Roman" w:hAnsi="Arial" w:cs="Arial"/>
          <w:b/>
          <w:bCs/>
          <w:noProof/>
          <w:color w:val="006699"/>
          <w:sz w:val="15"/>
          <w:szCs w:val="15"/>
          <w:lang w:eastAsia="es-ES"/>
        </w:rPr>
        <w:drawing>
          <wp:inline distT="0" distB="0" distL="0" distR="0">
            <wp:extent cx="247650" cy="238125"/>
            <wp:effectExtent l="19050" t="0" r="0" b="0"/>
            <wp:docPr id="32" name="Imagen 32" descr="http://intext.nav-links.com/images/intext-clo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ntext.nav-links.com/images/intext-close5.png"/>
                    <pic:cNvPicPr>
                      <a:picLocks noChangeAspect="1" noChangeArrowheads="1"/>
                    </pic:cNvPicPr>
                  </pic:nvPicPr>
                  <pic:blipFill>
                    <a:blip r:embed="rId38"/>
                    <a:srcRect/>
                    <a:stretch>
                      <a:fillRect/>
                    </a:stretch>
                  </pic:blipFill>
                  <pic:spPr bwMode="auto">
                    <a:xfrm>
                      <a:off x="0" y="0"/>
                      <a:ext cx="247650" cy="238125"/>
                    </a:xfrm>
                    <a:prstGeom prst="rect">
                      <a:avLst/>
                    </a:prstGeom>
                    <a:noFill/>
                    <a:ln w="9525">
                      <a:noFill/>
                      <a:miter lim="800000"/>
                      <a:headEnd/>
                      <a:tailEnd/>
                    </a:ln>
                  </pic:spPr>
                </pic:pic>
              </a:graphicData>
            </a:graphic>
          </wp:inline>
        </w:drawing>
      </w:r>
    </w:p>
    <w:sectPr w:rsidR="00A2574A" w:rsidRPr="00A2574A" w:rsidSect="004967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269F"/>
    <w:multiLevelType w:val="multilevel"/>
    <w:tmpl w:val="D0C2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F135A"/>
    <w:multiLevelType w:val="multilevel"/>
    <w:tmpl w:val="309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50A42"/>
    <w:multiLevelType w:val="multilevel"/>
    <w:tmpl w:val="5BA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67585"/>
    <w:multiLevelType w:val="multilevel"/>
    <w:tmpl w:val="688A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3B17CA"/>
    <w:multiLevelType w:val="multilevel"/>
    <w:tmpl w:val="CB0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745F8"/>
    <w:multiLevelType w:val="multilevel"/>
    <w:tmpl w:val="0B9A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1C1382"/>
    <w:multiLevelType w:val="multilevel"/>
    <w:tmpl w:val="4C6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0E3E69"/>
    <w:multiLevelType w:val="multilevel"/>
    <w:tmpl w:val="23AA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B17EF1"/>
    <w:multiLevelType w:val="multilevel"/>
    <w:tmpl w:val="92C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230A35"/>
    <w:multiLevelType w:val="multilevel"/>
    <w:tmpl w:val="9B5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57B1F"/>
    <w:multiLevelType w:val="multilevel"/>
    <w:tmpl w:val="33A8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0"/>
  </w:num>
  <w:num w:numId="4">
    <w:abstractNumId w:val="8"/>
  </w:num>
  <w:num w:numId="5">
    <w:abstractNumId w:val="9"/>
  </w:num>
  <w:num w:numId="6">
    <w:abstractNumId w:val="5"/>
  </w:num>
  <w:num w:numId="7">
    <w:abstractNumId w:val="1"/>
  </w:num>
  <w:num w:numId="8">
    <w:abstractNumId w:val="2"/>
  </w:num>
  <w:num w:numId="9">
    <w:abstractNumId w:val="0"/>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574A"/>
    <w:rsid w:val="00000294"/>
    <w:rsid w:val="000023CC"/>
    <w:rsid w:val="00002979"/>
    <w:rsid w:val="000031A1"/>
    <w:rsid w:val="00004698"/>
    <w:rsid w:val="00006665"/>
    <w:rsid w:val="0000673E"/>
    <w:rsid w:val="00006E9F"/>
    <w:rsid w:val="00007A61"/>
    <w:rsid w:val="00007D65"/>
    <w:rsid w:val="0001085B"/>
    <w:rsid w:val="00011286"/>
    <w:rsid w:val="00011728"/>
    <w:rsid w:val="00016155"/>
    <w:rsid w:val="00021040"/>
    <w:rsid w:val="00021E6A"/>
    <w:rsid w:val="00022449"/>
    <w:rsid w:val="00023005"/>
    <w:rsid w:val="000242F1"/>
    <w:rsid w:val="00024C0E"/>
    <w:rsid w:val="00024E51"/>
    <w:rsid w:val="0002540B"/>
    <w:rsid w:val="0002724E"/>
    <w:rsid w:val="00027350"/>
    <w:rsid w:val="00027B38"/>
    <w:rsid w:val="00030135"/>
    <w:rsid w:val="00030AA0"/>
    <w:rsid w:val="0003115F"/>
    <w:rsid w:val="0003262D"/>
    <w:rsid w:val="00032882"/>
    <w:rsid w:val="000328D1"/>
    <w:rsid w:val="000349D7"/>
    <w:rsid w:val="00034C96"/>
    <w:rsid w:val="000359EE"/>
    <w:rsid w:val="000360E2"/>
    <w:rsid w:val="0003676C"/>
    <w:rsid w:val="0003698F"/>
    <w:rsid w:val="00036C2B"/>
    <w:rsid w:val="00041E8A"/>
    <w:rsid w:val="00042DCF"/>
    <w:rsid w:val="00043091"/>
    <w:rsid w:val="000434EC"/>
    <w:rsid w:val="00043573"/>
    <w:rsid w:val="00045A03"/>
    <w:rsid w:val="00045E64"/>
    <w:rsid w:val="00046252"/>
    <w:rsid w:val="000470DD"/>
    <w:rsid w:val="000473E1"/>
    <w:rsid w:val="000474FA"/>
    <w:rsid w:val="00050C73"/>
    <w:rsid w:val="000525A2"/>
    <w:rsid w:val="00052AA9"/>
    <w:rsid w:val="00053C29"/>
    <w:rsid w:val="000541ED"/>
    <w:rsid w:val="00054689"/>
    <w:rsid w:val="00054A57"/>
    <w:rsid w:val="00054C5D"/>
    <w:rsid w:val="00054CBA"/>
    <w:rsid w:val="00054EAE"/>
    <w:rsid w:val="00056A34"/>
    <w:rsid w:val="000579FB"/>
    <w:rsid w:val="00060142"/>
    <w:rsid w:val="0006081B"/>
    <w:rsid w:val="0006094A"/>
    <w:rsid w:val="00060ACD"/>
    <w:rsid w:val="0006166D"/>
    <w:rsid w:val="00061B68"/>
    <w:rsid w:val="000624E6"/>
    <w:rsid w:val="0006283C"/>
    <w:rsid w:val="00063922"/>
    <w:rsid w:val="000650B9"/>
    <w:rsid w:val="00065CE9"/>
    <w:rsid w:val="0006798E"/>
    <w:rsid w:val="000722AA"/>
    <w:rsid w:val="00073317"/>
    <w:rsid w:val="0007354C"/>
    <w:rsid w:val="00073EEA"/>
    <w:rsid w:val="00075182"/>
    <w:rsid w:val="0007562E"/>
    <w:rsid w:val="00075DE3"/>
    <w:rsid w:val="000762F8"/>
    <w:rsid w:val="000772DC"/>
    <w:rsid w:val="00077B43"/>
    <w:rsid w:val="00077DD7"/>
    <w:rsid w:val="00077F3F"/>
    <w:rsid w:val="00080166"/>
    <w:rsid w:val="00081611"/>
    <w:rsid w:val="00082EB3"/>
    <w:rsid w:val="0008313B"/>
    <w:rsid w:val="00083406"/>
    <w:rsid w:val="0008486C"/>
    <w:rsid w:val="00084BFD"/>
    <w:rsid w:val="000850B5"/>
    <w:rsid w:val="0008520F"/>
    <w:rsid w:val="00086E6C"/>
    <w:rsid w:val="00090565"/>
    <w:rsid w:val="00091EF9"/>
    <w:rsid w:val="000930E2"/>
    <w:rsid w:val="00093C71"/>
    <w:rsid w:val="000946EC"/>
    <w:rsid w:val="00094875"/>
    <w:rsid w:val="000955F8"/>
    <w:rsid w:val="00095E0A"/>
    <w:rsid w:val="0009617B"/>
    <w:rsid w:val="000A0ACF"/>
    <w:rsid w:val="000A558E"/>
    <w:rsid w:val="000A6331"/>
    <w:rsid w:val="000A6A1A"/>
    <w:rsid w:val="000A73DB"/>
    <w:rsid w:val="000B157A"/>
    <w:rsid w:val="000B24C6"/>
    <w:rsid w:val="000B4CD4"/>
    <w:rsid w:val="000B707D"/>
    <w:rsid w:val="000B7B91"/>
    <w:rsid w:val="000C0007"/>
    <w:rsid w:val="000C094F"/>
    <w:rsid w:val="000C0B6A"/>
    <w:rsid w:val="000C1130"/>
    <w:rsid w:val="000C4221"/>
    <w:rsid w:val="000C45E2"/>
    <w:rsid w:val="000C4978"/>
    <w:rsid w:val="000C4A8B"/>
    <w:rsid w:val="000C5678"/>
    <w:rsid w:val="000C7842"/>
    <w:rsid w:val="000D0572"/>
    <w:rsid w:val="000D10FF"/>
    <w:rsid w:val="000D2B22"/>
    <w:rsid w:val="000D2E28"/>
    <w:rsid w:val="000D2E71"/>
    <w:rsid w:val="000D4897"/>
    <w:rsid w:val="000D5947"/>
    <w:rsid w:val="000D672F"/>
    <w:rsid w:val="000D68D3"/>
    <w:rsid w:val="000D6B2C"/>
    <w:rsid w:val="000D7E76"/>
    <w:rsid w:val="000E161F"/>
    <w:rsid w:val="000E3129"/>
    <w:rsid w:val="000E367E"/>
    <w:rsid w:val="000E3D1F"/>
    <w:rsid w:val="000E4BE0"/>
    <w:rsid w:val="000F0A2E"/>
    <w:rsid w:val="000F0D59"/>
    <w:rsid w:val="000F15BD"/>
    <w:rsid w:val="000F32BD"/>
    <w:rsid w:val="000F4A9B"/>
    <w:rsid w:val="000F631A"/>
    <w:rsid w:val="000F759F"/>
    <w:rsid w:val="00100080"/>
    <w:rsid w:val="00100111"/>
    <w:rsid w:val="0010145F"/>
    <w:rsid w:val="00102F36"/>
    <w:rsid w:val="00104552"/>
    <w:rsid w:val="00104613"/>
    <w:rsid w:val="001055E9"/>
    <w:rsid w:val="00106915"/>
    <w:rsid w:val="00106B74"/>
    <w:rsid w:val="00107564"/>
    <w:rsid w:val="001122BC"/>
    <w:rsid w:val="001136F5"/>
    <w:rsid w:val="00113B29"/>
    <w:rsid w:val="00114431"/>
    <w:rsid w:val="00114AB3"/>
    <w:rsid w:val="001152FB"/>
    <w:rsid w:val="001153F9"/>
    <w:rsid w:val="00117FAF"/>
    <w:rsid w:val="001203F5"/>
    <w:rsid w:val="00124BAB"/>
    <w:rsid w:val="00125269"/>
    <w:rsid w:val="001256EB"/>
    <w:rsid w:val="00125C64"/>
    <w:rsid w:val="00125F90"/>
    <w:rsid w:val="00127481"/>
    <w:rsid w:val="00127B4E"/>
    <w:rsid w:val="00130F03"/>
    <w:rsid w:val="00131FED"/>
    <w:rsid w:val="0013290C"/>
    <w:rsid w:val="00132BDA"/>
    <w:rsid w:val="00133806"/>
    <w:rsid w:val="00133FBC"/>
    <w:rsid w:val="0013559F"/>
    <w:rsid w:val="00136280"/>
    <w:rsid w:val="00136308"/>
    <w:rsid w:val="00136C74"/>
    <w:rsid w:val="0014039B"/>
    <w:rsid w:val="00141B15"/>
    <w:rsid w:val="00141BA7"/>
    <w:rsid w:val="0014403E"/>
    <w:rsid w:val="00144CD0"/>
    <w:rsid w:val="00144CDC"/>
    <w:rsid w:val="00144CE1"/>
    <w:rsid w:val="00146A3D"/>
    <w:rsid w:val="00147CBA"/>
    <w:rsid w:val="00150A8E"/>
    <w:rsid w:val="00150FFF"/>
    <w:rsid w:val="00151311"/>
    <w:rsid w:val="00151F1F"/>
    <w:rsid w:val="0015403E"/>
    <w:rsid w:val="00155B39"/>
    <w:rsid w:val="00156CE5"/>
    <w:rsid w:val="00157596"/>
    <w:rsid w:val="00157D1A"/>
    <w:rsid w:val="0016065C"/>
    <w:rsid w:val="00160B74"/>
    <w:rsid w:val="00162DAA"/>
    <w:rsid w:val="0016300D"/>
    <w:rsid w:val="00164438"/>
    <w:rsid w:val="001657CA"/>
    <w:rsid w:val="00166AD3"/>
    <w:rsid w:val="00167AAE"/>
    <w:rsid w:val="0017009A"/>
    <w:rsid w:val="00170F0E"/>
    <w:rsid w:val="0017403B"/>
    <w:rsid w:val="001746AD"/>
    <w:rsid w:val="00175143"/>
    <w:rsid w:val="00175C63"/>
    <w:rsid w:val="00175DCB"/>
    <w:rsid w:val="001769AF"/>
    <w:rsid w:val="00177A86"/>
    <w:rsid w:val="0018000C"/>
    <w:rsid w:val="00180C1A"/>
    <w:rsid w:val="00182AA2"/>
    <w:rsid w:val="00183308"/>
    <w:rsid w:val="001837D1"/>
    <w:rsid w:val="001843D6"/>
    <w:rsid w:val="00185E38"/>
    <w:rsid w:val="001860A4"/>
    <w:rsid w:val="00187439"/>
    <w:rsid w:val="0018743F"/>
    <w:rsid w:val="00187677"/>
    <w:rsid w:val="001911FA"/>
    <w:rsid w:val="001913ED"/>
    <w:rsid w:val="001928D6"/>
    <w:rsid w:val="00194262"/>
    <w:rsid w:val="001966D2"/>
    <w:rsid w:val="001A0C34"/>
    <w:rsid w:val="001A156D"/>
    <w:rsid w:val="001A2FF3"/>
    <w:rsid w:val="001A314A"/>
    <w:rsid w:val="001A455F"/>
    <w:rsid w:val="001A4BB5"/>
    <w:rsid w:val="001A62A9"/>
    <w:rsid w:val="001A7A7E"/>
    <w:rsid w:val="001A7CDE"/>
    <w:rsid w:val="001A7F9B"/>
    <w:rsid w:val="001B0559"/>
    <w:rsid w:val="001B0838"/>
    <w:rsid w:val="001B191C"/>
    <w:rsid w:val="001B1F4E"/>
    <w:rsid w:val="001B22EE"/>
    <w:rsid w:val="001B49F0"/>
    <w:rsid w:val="001B6585"/>
    <w:rsid w:val="001B69CE"/>
    <w:rsid w:val="001B79A6"/>
    <w:rsid w:val="001C06A4"/>
    <w:rsid w:val="001C10BA"/>
    <w:rsid w:val="001C55DC"/>
    <w:rsid w:val="001C572A"/>
    <w:rsid w:val="001D28EB"/>
    <w:rsid w:val="001D3C10"/>
    <w:rsid w:val="001D4721"/>
    <w:rsid w:val="001D54FD"/>
    <w:rsid w:val="001D7A68"/>
    <w:rsid w:val="001D7ADD"/>
    <w:rsid w:val="001D7F42"/>
    <w:rsid w:val="001E12FE"/>
    <w:rsid w:val="001E1BE3"/>
    <w:rsid w:val="001E203E"/>
    <w:rsid w:val="001E449C"/>
    <w:rsid w:val="001E52B3"/>
    <w:rsid w:val="001E5EB0"/>
    <w:rsid w:val="001E6CE1"/>
    <w:rsid w:val="001E6E75"/>
    <w:rsid w:val="001E76F5"/>
    <w:rsid w:val="001E79E5"/>
    <w:rsid w:val="001F07C8"/>
    <w:rsid w:val="001F0EC1"/>
    <w:rsid w:val="001F273D"/>
    <w:rsid w:val="001F3382"/>
    <w:rsid w:val="001F33F4"/>
    <w:rsid w:val="001F3AB7"/>
    <w:rsid w:val="001F3B90"/>
    <w:rsid w:val="001F6AC9"/>
    <w:rsid w:val="001F7567"/>
    <w:rsid w:val="002009D9"/>
    <w:rsid w:val="00200D60"/>
    <w:rsid w:val="00200E0A"/>
    <w:rsid w:val="0020156D"/>
    <w:rsid w:val="00201FE3"/>
    <w:rsid w:val="0020216E"/>
    <w:rsid w:val="00203518"/>
    <w:rsid w:val="0020438E"/>
    <w:rsid w:val="0020495E"/>
    <w:rsid w:val="0020628C"/>
    <w:rsid w:val="00211397"/>
    <w:rsid w:val="00213011"/>
    <w:rsid w:val="00213102"/>
    <w:rsid w:val="0021352B"/>
    <w:rsid w:val="00213970"/>
    <w:rsid w:val="00213AF0"/>
    <w:rsid w:val="00213B33"/>
    <w:rsid w:val="0021466F"/>
    <w:rsid w:val="00214A36"/>
    <w:rsid w:val="00215A90"/>
    <w:rsid w:val="002177FF"/>
    <w:rsid w:val="00220611"/>
    <w:rsid w:val="00221AFB"/>
    <w:rsid w:val="00222A0B"/>
    <w:rsid w:val="00223193"/>
    <w:rsid w:val="002233C3"/>
    <w:rsid w:val="002246E6"/>
    <w:rsid w:val="00224E38"/>
    <w:rsid w:val="00224EE9"/>
    <w:rsid w:val="002266BA"/>
    <w:rsid w:val="00227A72"/>
    <w:rsid w:val="002315E8"/>
    <w:rsid w:val="002337E3"/>
    <w:rsid w:val="0023498E"/>
    <w:rsid w:val="002355E7"/>
    <w:rsid w:val="00235CFB"/>
    <w:rsid w:val="00235E9A"/>
    <w:rsid w:val="002364F6"/>
    <w:rsid w:val="00236CF7"/>
    <w:rsid w:val="00236D12"/>
    <w:rsid w:val="00237695"/>
    <w:rsid w:val="002401BC"/>
    <w:rsid w:val="00240F0A"/>
    <w:rsid w:val="00241C2A"/>
    <w:rsid w:val="0024335A"/>
    <w:rsid w:val="0024340C"/>
    <w:rsid w:val="002434F5"/>
    <w:rsid w:val="002435DB"/>
    <w:rsid w:val="002437C0"/>
    <w:rsid w:val="00243985"/>
    <w:rsid w:val="0024415A"/>
    <w:rsid w:val="0024419E"/>
    <w:rsid w:val="002456C0"/>
    <w:rsid w:val="00245ADF"/>
    <w:rsid w:val="00247599"/>
    <w:rsid w:val="0025164F"/>
    <w:rsid w:val="00253464"/>
    <w:rsid w:val="002541E7"/>
    <w:rsid w:val="00254DE7"/>
    <w:rsid w:val="00255677"/>
    <w:rsid w:val="00256299"/>
    <w:rsid w:val="00256B9E"/>
    <w:rsid w:val="002602CE"/>
    <w:rsid w:val="00260EC6"/>
    <w:rsid w:val="002610F4"/>
    <w:rsid w:val="002617B4"/>
    <w:rsid w:val="00262CB3"/>
    <w:rsid w:val="0026369E"/>
    <w:rsid w:val="0026629A"/>
    <w:rsid w:val="00272C8D"/>
    <w:rsid w:val="00272DC2"/>
    <w:rsid w:val="00273F5B"/>
    <w:rsid w:val="0027407D"/>
    <w:rsid w:val="00275B85"/>
    <w:rsid w:val="0027642C"/>
    <w:rsid w:val="002767A0"/>
    <w:rsid w:val="00277941"/>
    <w:rsid w:val="00277CCF"/>
    <w:rsid w:val="00280138"/>
    <w:rsid w:val="00280313"/>
    <w:rsid w:val="00281F03"/>
    <w:rsid w:val="00283B26"/>
    <w:rsid w:val="00283CAD"/>
    <w:rsid w:val="00285350"/>
    <w:rsid w:val="002853AF"/>
    <w:rsid w:val="0028580B"/>
    <w:rsid w:val="00285DF8"/>
    <w:rsid w:val="0028637D"/>
    <w:rsid w:val="00286D53"/>
    <w:rsid w:val="00287430"/>
    <w:rsid w:val="002917C2"/>
    <w:rsid w:val="0029299B"/>
    <w:rsid w:val="00294471"/>
    <w:rsid w:val="00295B03"/>
    <w:rsid w:val="00295FAB"/>
    <w:rsid w:val="00297E0D"/>
    <w:rsid w:val="00297ED9"/>
    <w:rsid w:val="002A120F"/>
    <w:rsid w:val="002A25B0"/>
    <w:rsid w:val="002A32A3"/>
    <w:rsid w:val="002A39A5"/>
    <w:rsid w:val="002A3FCC"/>
    <w:rsid w:val="002A524A"/>
    <w:rsid w:val="002A53C0"/>
    <w:rsid w:val="002A7D23"/>
    <w:rsid w:val="002B1262"/>
    <w:rsid w:val="002B1CD6"/>
    <w:rsid w:val="002B3986"/>
    <w:rsid w:val="002B72B6"/>
    <w:rsid w:val="002B7C11"/>
    <w:rsid w:val="002C0023"/>
    <w:rsid w:val="002C1015"/>
    <w:rsid w:val="002C1C8A"/>
    <w:rsid w:val="002C22BF"/>
    <w:rsid w:val="002C2319"/>
    <w:rsid w:val="002C3921"/>
    <w:rsid w:val="002C40CA"/>
    <w:rsid w:val="002C5F99"/>
    <w:rsid w:val="002C62F3"/>
    <w:rsid w:val="002D0BC5"/>
    <w:rsid w:val="002D1E69"/>
    <w:rsid w:val="002D3261"/>
    <w:rsid w:val="002D3C33"/>
    <w:rsid w:val="002D3ECB"/>
    <w:rsid w:val="002D6771"/>
    <w:rsid w:val="002D6D8F"/>
    <w:rsid w:val="002E0C7C"/>
    <w:rsid w:val="002E18BC"/>
    <w:rsid w:val="002E2837"/>
    <w:rsid w:val="002E28CF"/>
    <w:rsid w:val="002E29BF"/>
    <w:rsid w:val="002E3C07"/>
    <w:rsid w:val="002E42F8"/>
    <w:rsid w:val="002E4570"/>
    <w:rsid w:val="002E593F"/>
    <w:rsid w:val="002E7A78"/>
    <w:rsid w:val="002F0B32"/>
    <w:rsid w:val="002F1859"/>
    <w:rsid w:val="002F23BF"/>
    <w:rsid w:val="002F2CED"/>
    <w:rsid w:val="002F3683"/>
    <w:rsid w:val="002F4349"/>
    <w:rsid w:val="002F46DD"/>
    <w:rsid w:val="002F5B02"/>
    <w:rsid w:val="002F5D69"/>
    <w:rsid w:val="00300DC9"/>
    <w:rsid w:val="00301D7D"/>
    <w:rsid w:val="003027B7"/>
    <w:rsid w:val="00303CC9"/>
    <w:rsid w:val="003062F6"/>
    <w:rsid w:val="00307A84"/>
    <w:rsid w:val="00310133"/>
    <w:rsid w:val="0031242B"/>
    <w:rsid w:val="00312AB8"/>
    <w:rsid w:val="003130DA"/>
    <w:rsid w:val="00313113"/>
    <w:rsid w:val="00313D40"/>
    <w:rsid w:val="00316312"/>
    <w:rsid w:val="0032056D"/>
    <w:rsid w:val="00322AA8"/>
    <w:rsid w:val="003230B9"/>
    <w:rsid w:val="00326E4E"/>
    <w:rsid w:val="00327A7D"/>
    <w:rsid w:val="00327E92"/>
    <w:rsid w:val="0033045B"/>
    <w:rsid w:val="00330F7C"/>
    <w:rsid w:val="0033136B"/>
    <w:rsid w:val="00331FDD"/>
    <w:rsid w:val="003321B0"/>
    <w:rsid w:val="00332C10"/>
    <w:rsid w:val="003355F2"/>
    <w:rsid w:val="00335B3C"/>
    <w:rsid w:val="00336330"/>
    <w:rsid w:val="003368F9"/>
    <w:rsid w:val="00337B46"/>
    <w:rsid w:val="00337E33"/>
    <w:rsid w:val="003404B7"/>
    <w:rsid w:val="00342095"/>
    <w:rsid w:val="00342D5F"/>
    <w:rsid w:val="00344CE0"/>
    <w:rsid w:val="00345BC5"/>
    <w:rsid w:val="003471BD"/>
    <w:rsid w:val="00347912"/>
    <w:rsid w:val="00347B0C"/>
    <w:rsid w:val="00350829"/>
    <w:rsid w:val="00350AB0"/>
    <w:rsid w:val="00351FCA"/>
    <w:rsid w:val="00352328"/>
    <w:rsid w:val="003525A5"/>
    <w:rsid w:val="003536D0"/>
    <w:rsid w:val="00353D23"/>
    <w:rsid w:val="0035456C"/>
    <w:rsid w:val="00354FEB"/>
    <w:rsid w:val="003550EC"/>
    <w:rsid w:val="003553E3"/>
    <w:rsid w:val="003554A6"/>
    <w:rsid w:val="0035555F"/>
    <w:rsid w:val="00355E9C"/>
    <w:rsid w:val="00356448"/>
    <w:rsid w:val="00356648"/>
    <w:rsid w:val="00356DE2"/>
    <w:rsid w:val="00360D7E"/>
    <w:rsid w:val="00362D17"/>
    <w:rsid w:val="00363FBA"/>
    <w:rsid w:val="003657BF"/>
    <w:rsid w:val="00366AD5"/>
    <w:rsid w:val="00367CC8"/>
    <w:rsid w:val="0037019B"/>
    <w:rsid w:val="00370434"/>
    <w:rsid w:val="00371680"/>
    <w:rsid w:val="00371994"/>
    <w:rsid w:val="00372909"/>
    <w:rsid w:val="00372A5F"/>
    <w:rsid w:val="00374E79"/>
    <w:rsid w:val="00375708"/>
    <w:rsid w:val="00375AB3"/>
    <w:rsid w:val="0037673E"/>
    <w:rsid w:val="00376A8F"/>
    <w:rsid w:val="00376AEC"/>
    <w:rsid w:val="00380B15"/>
    <w:rsid w:val="0038114A"/>
    <w:rsid w:val="0038223C"/>
    <w:rsid w:val="00382F1A"/>
    <w:rsid w:val="003835C7"/>
    <w:rsid w:val="00383BA6"/>
    <w:rsid w:val="0038444B"/>
    <w:rsid w:val="00384F47"/>
    <w:rsid w:val="00385D21"/>
    <w:rsid w:val="003860BA"/>
    <w:rsid w:val="00386704"/>
    <w:rsid w:val="00387392"/>
    <w:rsid w:val="00387C87"/>
    <w:rsid w:val="00390052"/>
    <w:rsid w:val="0039116D"/>
    <w:rsid w:val="00391CC8"/>
    <w:rsid w:val="00393B39"/>
    <w:rsid w:val="00396971"/>
    <w:rsid w:val="003969DC"/>
    <w:rsid w:val="00396A92"/>
    <w:rsid w:val="003A0314"/>
    <w:rsid w:val="003A076C"/>
    <w:rsid w:val="003A080E"/>
    <w:rsid w:val="003A0E58"/>
    <w:rsid w:val="003A1E56"/>
    <w:rsid w:val="003A3CC4"/>
    <w:rsid w:val="003A4E6B"/>
    <w:rsid w:val="003A68B8"/>
    <w:rsid w:val="003A76E4"/>
    <w:rsid w:val="003A7F8D"/>
    <w:rsid w:val="003B001A"/>
    <w:rsid w:val="003B027C"/>
    <w:rsid w:val="003B0324"/>
    <w:rsid w:val="003B1C10"/>
    <w:rsid w:val="003B2E35"/>
    <w:rsid w:val="003B4174"/>
    <w:rsid w:val="003B4BC9"/>
    <w:rsid w:val="003B4CE0"/>
    <w:rsid w:val="003B5B18"/>
    <w:rsid w:val="003B6961"/>
    <w:rsid w:val="003B6E5D"/>
    <w:rsid w:val="003B7E7D"/>
    <w:rsid w:val="003C089D"/>
    <w:rsid w:val="003C20BC"/>
    <w:rsid w:val="003C2223"/>
    <w:rsid w:val="003C26DB"/>
    <w:rsid w:val="003C2772"/>
    <w:rsid w:val="003D1F46"/>
    <w:rsid w:val="003D2B76"/>
    <w:rsid w:val="003D3AD4"/>
    <w:rsid w:val="003D3DB5"/>
    <w:rsid w:val="003D67CC"/>
    <w:rsid w:val="003D7845"/>
    <w:rsid w:val="003D7B75"/>
    <w:rsid w:val="003E02A0"/>
    <w:rsid w:val="003E0E63"/>
    <w:rsid w:val="003E1445"/>
    <w:rsid w:val="003E2FE1"/>
    <w:rsid w:val="003E4223"/>
    <w:rsid w:val="003E487D"/>
    <w:rsid w:val="003E686C"/>
    <w:rsid w:val="003E7734"/>
    <w:rsid w:val="003E7C61"/>
    <w:rsid w:val="003F0860"/>
    <w:rsid w:val="003F0F79"/>
    <w:rsid w:val="003F13C5"/>
    <w:rsid w:val="003F15E0"/>
    <w:rsid w:val="003F1A32"/>
    <w:rsid w:val="003F1D7A"/>
    <w:rsid w:val="003F2E93"/>
    <w:rsid w:val="003F4367"/>
    <w:rsid w:val="003F45F1"/>
    <w:rsid w:val="003F4731"/>
    <w:rsid w:val="003F65AE"/>
    <w:rsid w:val="003F7AB9"/>
    <w:rsid w:val="004000FA"/>
    <w:rsid w:val="00400828"/>
    <w:rsid w:val="004009DF"/>
    <w:rsid w:val="00400BCB"/>
    <w:rsid w:val="00400FF7"/>
    <w:rsid w:val="00401028"/>
    <w:rsid w:val="00401493"/>
    <w:rsid w:val="00401AFA"/>
    <w:rsid w:val="00402154"/>
    <w:rsid w:val="00402C9E"/>
    <w:rsid w:val="00404159"/>
    <w:rsid w:val="00405793"/>
    <w:rsid w:val="00411348"/>
    <w:rsid w:val="0041177E"/>
    <w:rsid w:val="00412914"/>
    <w:rsid w:val="00412A40"/>
    <w:rsid w:val="004149B1"/>
    <w:rsid w:val="004166BC"/>
    <w:rsid w:val="00416DCD"/>
    <w:rsid w:val="0041765A"/>
    <w:rsid w:val="004203A1"/>
    <w:rsid w:val="00420562"/>
    <w:rsid w:val="004221A1"/>
    <w:rsid w:val="004225E9"/>
    <w:rsid w:val="004226F6"/>
    <w:rsid w:val="004236D3"/>
    <w:rsid w:val="00423B71"/>
    <w:rsid w:val="00424FC9"/>
    <w:rsid w:val="00425BAA"/>
    <w:rsid w:val="004262BF"/>
    <w:rsid w:val="00426463"/>
    <w:rsid w:val="00427308"/>
    <w:rsid w:val="00427592"/>
    <w:rsid w:val="004277A4"/>
    <w:rsid w:val="004324F1"/>
    <w:rsid w:val="0043251B"/>
    <w:rsid w:val="00435076"/>
    <w:rsid w:val="00435479"/>
    <w:rsid w:val="00437CBB"/>
    <w:rsid w:val="0044083E"/>
    <w:rsid w:val="004429CC"/>
    <w:rsid w:val="00443B99"/>
    <w:rsid w:val="004454B5"/>
    <w:rsid w:val="00445D0D"/>
    <w:rsid w:val="00447362"/>
    <w:rsid w:val="00447D6A"/>
    <w:rsid w:val="00450B59"/>
    <w:rsid w:val="00451228"/>
    <w:rsid w:val="00453983"/>
    <w:rsid w:val="00453E88"/>
    <w:rsid w:val="00453F4E"/>
    <w:rsid w:val="004543DE"/>
    <w:rsid w:val="0045481C"/>
    <w:rsid w:val="00455538"/>
    <w:rsid w:val="00455570"/>
    <w:rsid w:val="00455EDB"/>
    <w:rsid w:val="004563C9"/>
    <w:rsid w:val="004564EE"/>
    <w:rsid w:val="0045709D"/>
    <w:rsid w:val="0045716C"/>
    <w:rsid w:val="00457463"/>
    <w:rsid w:val="004604A9"/>
    <w:rsid w:val="004609E8"/>
    <w:rsid w:val="00461FB4"/>
    <w:rsid w:val="00462B23"/>
    <w:rsid w:val="00463201"/>
    <w:rsid w:val="00463898"/>
    <w:rsid w:val="00464409"/>
    <w:rsid w:val="004646A6"/>
    <w:rsid w:val="0046508B"/>
    <w:rsid w:val="0046794D"/>
    <w:rsid w:val="004705BC"/>
    <w:rsid w:val="00470B85"/>
    <w:rsid w:val="00470CF0"/>
    <w:rsid w:val="00471014"/>
    <w:rsid w:val="004742DC"/>
    <w:rsid w:val="00475D4C"/>
    <w:rsid w:val="0047656D"/>
    <w:rsid w:val="00476CD6"/>
    <w:rsid w:val="0047704E"/>
    <w:rsid w:val="0047756F"/>
    <w:rsid w:val="004775F0"/>
    <w:rsid w:val="0048052F"/>
    <w:rsid w:val="00480E16"/>
    <w:rsid w:val="004838C9"/>
    <w:rsid w:val="00484174"/>
    <w:rsid w:val="00484442"/>
    <w:rsid w:val="0049083F"/>
    <w:rsid w:val="00490988"/>
    <w:rsid w:val="00491847"/>
    <w:rsid w:val="00492989"/>
    <w:rsid w:val="004929F1"/>
    <w:rsid w:val="004960CF"/>
    <w:rsid w:val="004967DC"/>
    <w:rsid w:val="00497970"/>
    <w:rsid w:val="004A0CBE"/>
    <w:rsid w:val="004A2270"/>
    <w:rsid w:val="004A29A1"/>
    <w:rsid w:val="004A3370"/>
    <w:rsid w:val="004A4181"/>
    <w:rsid w:val="004A46C9"/>
    <w:rsid w:val="004A56B6"/>
    <w:rsid w:val="004A6333"/>
    <w:rsid w:val="004A67A5"/>
    <w:rsid w:val="004A731F"/>
    <w:rsid w:val="004B138D"/>
    <w:rsid w:val="004B2164"/>
    <w:rsid w:val="004B22A6"/>
    <w:rsid w:val="004B3DC5"/>
    <w:rsid w:val="004B69A8"/>
    <w:rsid w:val="004B6FDF"/>
    <w:rsid w:val="004C1EC2"/>
    <w:rsid w:val="004C2374"/>
    <w:rsid w:val="004C5017"/>
    <w:rsid w:val="004C5F8F"/>
    <w:rsid w:val="004C60CA"/>
    <w:rsid w:val="004C6738"/>
    <w:rsid w:val="004C6D6F"/>
    <w:rsid w:val="004C70EC"/>
    <w:rsid w:val="004C7A9C"/>
    <w:rsid w:val="004D0FD3"/>
    <w:rsid w:val="004D354C"/>
    <w:rsid w:val="004D36A1"/>
    <w:rsid w:val="004D3739"/>
    <w:rsid w:val="004D3F8D"/>
    <w:rsid w:val="004D54A0"/>
    <w:rsid w:val="004D5725"/>
    <w:rsid w:val="004D608F"/>
    <w:rsid w:val="004D6380"/>
    <w:rsid w:val="004D6627"/>
    <w:rsid w:val="004D7989"/>
    <w:rsid w:val="004E062E"/>
    <w:rsid w:val="004E1109"/>
    <w:rsid w:val="004E39B1"/>
    <w:rsid w:val="004E3CD3"/>
    <w:rsid w:val="004E41CB"/>
    <w:rsid w:val="004E426C"/>
    <w:rsid w:val="004E55F2"/>
    <w:rsid w:val="004E7398"/>
    <w:rsid w:val="004E77B3"/>
    <w:rsid w:val="004F01FB"/>
    <w:rsid w:val="004F0EBC"/>
    <w:rsid w:val="004F1536"/>
    <w:rsid w:val="004F1A91"/>
    <w:rsid w:val="004F22D2"/>
    <w:rsid w:val="004F2879"/>
    <w:rsid w:val="004F2C3C"/>
    <w:rsid w:val="004F2E4A"/>
    <w:rsid w:val="004F342A"/>
    <w:rsid w:val="004F4C0B"/>
    <w:rsid w:val="004F5833"/>
    <w:rsid w:val="004F628F"/>
    <w:rsid w:val="004F6667"/>
    <w:rsid w:val="004F6856"/>
    <w:rsid w:val="004F747E"/>
    <w:rsid w:val="004F7831"/>
    <w:rsid w:val="004F7E63"/>
    <w:rsid w:val="004F7FEA"/>
    <w:rsid w:val="005040CF"/>
    <w:rsid w:val="00504A1C"/>
    <w:rsid w:val="005070E4"/>
    <w:rsid w:val="00507AA2"/>
    <w:rsid w:val="0051050C"/>
    <w:rsid w:val="005105C3"/>
    <w:rsid w:val="00510914"/>
    <w:rsid w:val="005113F4"/>
    <w:rsid w:val="00512ADF"/>
    <w:rsid w:val="00513639"/>
    <w:rsid w:val="0051494D"/>
    <w:rsid w:val="00520F43"/>
    <w:rsid w:val="00521B99"/>
    <w:rsid w:val="005226BB"/>
    <w:rsid w:val="00522DF5"/>
    <w:rsid w:val="0052413A"/>
    <w:rsid w:val="005248E6"/>
    <w:rsid w:val="005253F4"/>
    <w:rsid w:val="005275A9"/>
    <w:rsid w:val="00530445"/>
    <w:rsid w:val="0053086D"/>
    <w:rsid w:val="00530E90"/>
    <w:rsid w:val="0053254E"/>
    <w:rsid w:val="00532D7C"/>
    <w:rsid w:val="00535710"/>
    <w:rsid w:val="005405DC"/>
    <w:rsid w:val="00540FE3"/>
    <w:rsid w:val="0054161E"/>
    <w:rsid w:val="005427E9"/>
    <w:rsid w:val="005430E5"/>
    <w:rsid w:val="00544880"/>
    <w:rsid w:val="00544F47"/>
    <w:rsid w:val="00546511"/>
    <w:rsid w:val="00547667"/>
    <w:rsid w:val="00552068"/>
    <w:rsid w:val="0055264A"/>
    <w:rsid w:val="00553065"/>
    <w:rsid w:val="00553C8E"/>
    <w:rsid w:val="00554E01"/>
    <w:rsid w:val="00555B3C"/>
    <w:rsid w:val="00555DA5"/>
    <w:rsid w:val="00556A27"/>
    <w:rsid w:val="00557724"/>
    <w:rsid w:val="005600B4"/>
    <w:rsid w:val="00560917"/>
    <w:rsid w:val="005622BB"/>
    <w:rsid w:val="005644E5"/>
    <w:rsid w:val="005648D1"/>
    <w:rsid w:val="00564E2E"/>
    <w:rsid w:val="005658AB"/>
    <w:rsid w:val="00565A6C"/>
    <w:rsid w:val="00565BF8"/>
    <w:rsid w:val="005667A1"/>
    <w:rsid w:val="005674FA"/>
    <w:rsid w:val="00567F00"/>
    <w:rsid w:val="00570636"/>
    <w:rsid w:val="00571D4F"/>
    <w:rsid w:val="00574E40"/>
    <w:rsid w:val="005752A7"/>
    <w:rsid w:val="0057555A"/>
    <w:rsid w:val="005755AB"/>
    <w:rsid w:val="005766D5"/>
    <w:rsid w:val="0057752E"/>
    <w:rsid w:val="00577C7B"/>
    <w:rsid w:val="005803F5"/>
    <w:rsid w:val="0058212D"/>
    <w:rsid w:val="005832ED"/>
    <w:rsid w:val="00584842"/>
    <w:rsid w:val="00586073"/>
    <w:rsid w:val="005872BC"/>
    <w:rsid w:val="005902A7"/>
    <w:rsid w:val="0059142D"/>
    <w:rsid w:val="00591CC9"/>
    <w:rsid w:val="00591D94"/>
    <w:rsid w:val="00592AB6"/>
    <w:rsid w:val="00592CB5"/>
    <w:rsid w:val="00593E55"/>
    <w:rsid w:val="005948C2"/>
    <w:rsid w:val="00594DD9"/>
    <w:rsid w:val="005958B0"/>
    <w:rsid w:val="00596703"/>
    <w:rsid w:val="005973E1"/>
    <w:rsid w:val="005A0717"/>
    <w:rsid w:val="005A09C0"/>
    <w:rsid w:val="005A1F68"/>
    <w:rsid w:val="005A2FEB"/>
    <w:rsid w:val="005A3C8F"/>
    <w:rsid w:val="005A4B0D"/>
    <w:rsid w:val="005A4FA2"/>
    <w:rsid w:val="005A557E"/>
    <w:rsid w:val="005A565C"/>
    <w:rsid w:val="005A5C25"/>
    <w:rsid w:val="005A68EC"/>
    <w:rsid w:val="005A691F"/>
    <w:rsid w:val="005A6A7A"/>
    <w:rsid w:val="005A6D43"/>
    <w:rsid w:val="005A6DF8"/>
    <w:rsid w:val="005B0A9A"/>
    <w:rsid w:val="005B1892"/>
    <w:rsid w:val="005B1E15"/>
    <w:rsid w:val="005B568D"/>
    <w:rsid w:val="005B5E06"/>
    <w:rsid w:val="005B65C5"/>
    <w:rsid w:val="005C09CB"/>
    <w:rsid w:val="005C1898"/>
    <w:rsid w:val="005C1AAB"/>
    <w:rsid w:val="005C1F56"/>
    <w:rsid w:val="005C2D60"/>
    <w:rsid w:val="005C3780"/>
    <w:rsid w:val="005C37EA"/>
    <w:rsid w:val="005C3CBE"/>
    <w:rsid w:val="005C413C"/>
    <w:rsid w:val="005C4A0B"/>
    <w:rsid w:val="005C531C"/>
    <w:rsid w:val="005C5F68"/>
    <w:rsid w:val="005C6AE4"/>
    <w:rsid w:val="005D0A76"/>
    <w:rsid w:val="005D1DAF"/>
    <w:rsid w:val="005D4EA0"/>
    <w:rsid w:val="005D7021"/>
    <w:rsid w:val="005D7AA9"/>
    <w:rsid w:val="005E04AB"/>
    <w:rsid w:val="005E0B5A"/>
    <w:rsid w:val="005E0D19"/>
    <w:rsid w:val="005E43BA"/>
    <w:rsid w:val="005E4437"/>
    <w:rsid w:val="005E5E8A"/>
    <w:rsid w:val="005E6B02"/>
    <w:rsid w:val="005E7D96"/>
    <w:rsid w:val="005F067A"/>
    <w:rsid w:val="005F0AA3"/>
    <w:rsid w:val="005F0B57"/>
    <w:rsid w:val="005F14E3"/>
    <w:rsid w:val="005F224F"/>
    <w:rsid w:val="005F226F"/>
    <w:rsid w:val="005F3A9E"/>
    <w:rsid w:val="005F425E"/>
    <w:rsid w:val="005F4ECA"/>
    <w:rsid w:val="005F4ED6"/>
    <w:rsid w:val="005F5F00"/>
    <w:rsid w:val="005F6324"/>
    <w:rsid w:val="005F6380"/>
    <w:rsid w:val="005F6DE7"/>
    <w:rsid w:val="005F7005"/>
    <w:rsid w:val="00600506"/>
    <w:rsid w:val="006005B8"/>
    <w:rsid w:val="00600D09"/>
    <w:rsid w:val="00601847"/>
    <w:rsid w:val="00601D6C"/>
    <w:rsid w:val="006020F8"/>
    <w:rsid w:val="006023C3"/>
    <w:rsid w:val="00603CB0"/>
    <w:rsid w:val="0060576D"/>
    <w:rsid w:val="00605FD8"/>
    <w:rsid w:val="00606AF5"/>
    <w:rsid w:val="00607C9F"/>
    <w:rsid w:val="0061045C"/>
    <w:rsid w:val="00611CC5"/>
    <w:rsid w:val="00612E9F"/>
    <w:rsid w:val="006149C7"/>
    <w:rsid w:val="00614FE1"/>
    <w:rsid w:val="00616A53"/>
    <w:rsid w:val="0061778A"/>
    <w:rsid w:val="006214EC"/>
    <w:rsid w:val="006215F4"/>
    <w:rsid w:val="00621C0A"/>
    <w:rsid w:val="00622161"/>
    <w:rsid w:val="00622D97"/>
    <w:rsid w:val="006230BE"/>
    <w:rsid w:val="0062727E"/>
    <w:rsid w:val="00627E99"/>
    <w:rsid w:val="00627F89"/>
    <w:rsid w:val="00630C7C"/>
    <w:rsid w:val="0063138A"/>
    <w:rsid w:val="006316C9"/>
    <w:rsid w:val="00634816"/>
    <w:rsid w:val="00635426"/>
    <w:rsid w:val="006355AC"/>
    <w:rsid w:val="006372D9"/>
    <w:rsid w:val="0063732B"/>
    <w:rsid w:val="0063798E"/>
    <w:rsid w:val="006403E8"/>
    <w:rsid w:val="00643A47"/>
    <w:rsid w:val="00644A72"/>
    <w:rsid w:val="00645311"/>
    <w:rsid w:val="006457BC"/>
    <w:rsid w:val="006467B3"/>
    <w:rsid w:val="00646830"/>
    <w:rsid w:val="006474FD"/>
    <w:rsid w:val="00650371"/>
    <w:rsid w:val="0065092C"/>
    <w:rsid w:val="00651118"/>
    <w:rsid w:val="00654708"/>
    <w:rsid w:val="006549D8"/>
    <w:rsid w:val="00654C4D"/>
    <w:rsid w:val="00655AF6"/>
    <w:rsid w:val="00656859"/>
    <w:rsid w:val="00656BAD"/>
    <w:rsid w:val="006574E9"/>
    <w:rsid w:val="00657DDA"/>
    <w:rsid w:val="0066023F"/>
    <w:rsid w:val="006602B4"/>
    <w:rsid w:val="00660799"/>
    <w:rsid w:val="0066143B"/>
    <w:rsid w:val="00662515"/>
    <w:rsid w:val="0066399C"/>
    <w:rsid w:val="00663A3A"/>
    <w:rsid w:val="00663D9A"/>
    <w:rsid w:val="00665C9A"/>
    <w:rsid w:val="00667719"/>
    <w:rsid w:val="00667793"/>
    <w:rsid w:val="00667A69"/>
    <w:rsid w:val="00667FE2"/>
    <w:rsid w:val="006700DE"/>
    <w:rsid w:val="0067066C"/>
    <w:rsid w:val="00670B17"/>
    <w:rsid w:val="00670E9D"/>
    <w:rsid w:val="0067175E"/>
    <w:rsid w:val="00671BA0"/>
    <w:rsid w:val="006720A1"/>
    <w:rsid w:val="00672655"/>
    <w:rsid w:val="006729BA"/>
    <w:rsid w:val="006738A6"/>
    <w:rsid w:val="006739E8"/>
    <w:rsid w:val="00673D64"/>
    <w:rsid w:val="006758B7"/>
    <w:rsid w:val="00675D79"/>
    <w:rsid w:val="00677CEF"/>
    <w:rsid w:val="00680C06"/>
    <w:rsid w:val="00683B9C"/>
    <w:rsid w:val="00690FB9"/>
    <w:rsid w:val="006929D0"/>
    <w:rsid w:val="006959F2"/>
    <w:rsid w:val="00696BC4"/>
    <w:rsid w:val="00696FEF"/>
    <w:rsid w:val="006A0331"/>
    <w:rsid w:val="006A10AD"/>
    <w:rsid w:val="006A151E"/>
    <w:rsid w:val="006A1893"/>
    <w:rsid w:val="006A549B"/>
    <w:rsid w:val="006B1856"/>
    <w:rsid w:val="006B275F"/>
    <w:rsid w:val="006B3539"/>
    <w:rsid w:val="006B3B0E"/>
    <w:rsid w:val="006B3BDA"/>
    <w:rsid w:val="006B4886"/>
    <w:rsid w:val="006B48DB"/>
    <w:rsid w:val="006B5478"/>
    <w:rsid w:val="006B552A"/>
    <w:rsid w:val="006B577E"/>
    <w:rsid w:val="006C1575"/>
    <w:rsid w:val="006C174A"/>
    <w:rsid w:val="006C199E"/>
    <w:rsid w:val="006C1CAA"/>
    <w:rsid w:val="006C2DCA"/>
    <w:rsid w:val="006C40F4"/>
    <w:rsid w:val="006C492E"/>
    <w:rsid w:val="006C4C3A"/>
    <w:rsid w:val="006C5140"/>
    <w:rsid w:val="006C578E"/>
    <w:rsid w:val="006C6915"/>
    <w:rsid w:val="006C69FE"/>
    <w:rsid w:val="006C7E45"/>
    <w:rsid w:val="006D0312"/>
    <w:rsid w:val="006D0478"/>
    <w:rsid w:val="006D0763"/>
    <w:rsid w:val="006D1D28"/>
    <w:rsid w:val="006D2045"/>
    <w:rsid w:val="006D21E2"/>
    <w:rsid w:val="006D2A00"/>
    <w:rsid w:val="006D33DA"/>
    <w:rsid w:val="006D3772"/>
    <w:rsid w:val="006D3C34"/>
    <w:rsid w:val="006D3C55"/>
    <w:rsid w:val="006D4531"/>
    <w:rsid w:val="006D48C0"/>
    <w:rsid w:val="006D4F86"/>
    <w:rsid w:val="006D531E"/>
    <w:rsid w:val="006D54F6"/>
    <w:rsid w:val="006D7179"/>
    <w:rsid w:val="006D7B3F"/>
    <w:rsid w:val="006E12DE"/>
    <w:rsid w:val="006E1BF9"/>
    <w:rsid w:val="006E1CC3"/>
    <w:rsid w:val="006E2231"/>
    <w:rsid w:val="006E23B4"/>
    <w:rsid w:val="006E2F88"/>
    <w:rsid w:val="006E3743"/>
    <w:rsid w:val="006E3CC1"/>
    <w:rsid w:val="006E3FA4"/>
    <w:rsid w:val="006E5442"/>
    <w:rsid w:val="006E55DD"/>
    <w:rsid w:val="006E6F7B"/>
    <w:rsid w:val="006E7734"/>
    <w:rsid w:val="006F092B"/>
    <w:rsid w:val="006F0D14"/>
    <w:rsid w:val="006F3214"/>
    <w:rsid w:val="006F5697"/>
    <w:rsid w:val="006F5F71"/>
    <w:rsid w:val="006F6FC9"/>
    <w:rsid w:val="006F7299"/>
    <w:rsid w:val="006F7926"/>
    <w:rsid w:val="0070054D"/>
    <w:rsid w:val="0070087A"/>
    <w:rsid w:val="007013AF"/>
    <w:rsid w:val="00701E8B"/>
    <w:rsid w:val="00702CD2"/>
    <w:rsid w:val="00703F43"/>
    <w:rsid w:val="00704499"/>
    <w:rsid w:val="00704B2F"/>
    <w:rsid w:val="007068A7"/>
    <w:rsid w:val="007070CC"/>
    <w:rsid w:val="00707C1F"/>
    <w:rsid w:val="00711524"/>
    <w:rsid w:val="00713AF1"/>
    <w:rsid w:val="007148B4"/>
    <w:rsid w:val="00714A5F"/>
    <w:rsid w:val="00714E5C"/>
    <w:rsid w:val="00715BBE"/>
    <w:rsid w:val="00715E97"/>
    <w:rsid w:val="0071616F"/>
    <w:rsid w:val="007166E3"/>
    <w:rsid w:val="00716BBE"/>
    <w:rsid w:val="00716D71"/>
    <w:rsid w:val="0071717B"/>
    <w:rsid w:val="00717E11"/>
    <w:rsid w:val="00717F23"/>
    <w:rsid w:val="00720AF0"/>
    <w:rsid w:val="007211A8"/>
    <w:rsid w:val="00722DA2"/>
    <w:rsid w:val="00723419"/>
    <w:rsid w:val="00725D77"/>
    <w:rsid w:val="00726787"/>
    <w:rsid w:val="0072696C"/>
    <w:rsid w:val="00726CC5"/>
    <w:rsid w:val="00727D3B"/>
    <w:rsid w:val="00730778"/>
    <w:rsid w:val="0073116D"/>
    <w:rsid w:val="0073152E"/>
    <w:rsid w:val="00732910"/>
    <w:rsid w:val="0073301C"/>
    <w:rsid w:val="00733359"/>
    <w:rsid w:val="00733D1A"/>
    <w:rsid w:val="0073424D"/>
    <w:rsid w:val="00734649"/>
    <w:rsid w:val="00734C2E"/>
    <w:rsid w:val="00735C52"/>
    <w:rsid w:val="00735E55"/>
    <w:rsid w:val="007364E1"/>
    <w:rsid w:val="00736934"/>
    <w:rsid w:val="0073713E"/>
    <w:rsid w:val="00737DEA"/>
    <w:rsid w:val="00740312"/>
    <w:rsid w:val="00740B89"/>
    <w:rsid w:val="00740C78"/>
    <w:rsid w:val="00740D65"/>
    <w:rsid w:val="007422BF"/>
    <w:rsid w:val="00742954"/>
    <w:rsid w:val="00742960"/>
    <w:rsid w:val="0074319E"/>
    <w:rsid w:val="00743E00"/>
    <w:rsid w:val="00744CAB"/>
    <w:rsid w:val="00744D27"/>
    <w:rsid w:val="00745B58"/>
    <w:rsid w:val="007473F5"/>
    <w:rsid w:val="00752191"/>
    <w:rsid w:val="007529C8"/>
    <w:rsid w:val="00754D53"/>
    <w:rsid w:val="00756A13"/>
    <w:rsid w:val="0075701D"/>
    <w:rsid w:val="00757407"/>
    <w:rsid w:val="00757799"/>
    <w:rsid w:val="007602E1"/>
    <w:rsid w:val="007606AB"/>
    <w:rsid w:val="00760A38"/>
    <w:rsid w:val="00760ADA"/>
    <w:rsid w:val="007624F8"/>
    <w:rsid w:val="0076250F"/>
    <w:rsid w:val="00763AFC"/>
    <w:rsid w:val="007651EF"/>
    <w:rsid w:val="00765AF3"/>
    <w:rsid w:val="00767EFB"/>
    <w:rsid w:val="0077425F"/>
    <w:rsid w:val="007742F9"/>
    <w:rsid w:val="007743FF"/>
    <w:rsid w:val="00775614"/>
    <w:rsid w:val="00776F33"/>
    <w:rsid w:val="00777FBB"/>
    <w:rsid w:val="007804C9"/>
    <w:rsid w:val="00780CC0"/>
    <w:rsid w:val="00781646"/>
    <w:rsid w:val="007829AF"/>
    <w:rsid w:val="0078511A"/>
    <w:rsid w:val="00785229"/>
    <w:rsid w:val="007855DB"/>
    <w:rsid w:val="00790880"/>
    <w:rsid w:val="007908FF"/>
    <w:rsid w:val="00790956"/>
    <w:rsid w:val="00790A73"/>
    <w:rsid w:val="00790B2F"/>
    <w:rsid w:val="00790D43"/>
    <w:rsid w:val="00790F33"/>
    <w:rsid w:val="00791168"/>
    <w:rsid w:val="0079203D"/>
    <w:rsid w:val="00792C74"/>
    <w:rsid w:val="007946A6"/>
    <w:rsid w:val="00794853"/>
    <w:rsid w:val="00795A9C"/>
    <w:rsid w:val="007A0787"/>
    <w:rsid w:val="007A283C"/>
    <w:rsid w:val="007A3564"/>
    <w:rsid w:val="007A3CCC"/>
    <w:rsid w:val="007A6E4A"/>
    <w:rsid w:val="007B002F"/>
    <w:rsid w:val="007B0292"/>
    <w:rsid w:val="007B05AE"/>
    <w:rsid w:val="007B08E2"/>
    <w:rsid w:val="007B0A0D"/>
    <w:rsid w:val="007B0B03"/>
    <w:rsid w:val="007B1D6C"/>
    <w:rsid w:val="007B1F6D"/>
    <w:rsid w:val="007B340C"/>
    <w:rsid w:val="007B3A16"/>
    <w:rsid w:val="007B4D23"/>
    <w:rsid w:val="007B50F0"/>
    <w:rsid w:val="007B6214"/>
    <w:rsid w:val="007B74BA"/>
    <w:rsid w:val="007C1A52"/>
    <w:rsid w:val="007C266A"/>
    <w:rsid w:val="007C2DAF"/>
    <w:rsid w:val="007C3DD1"/>
    <w:rsid w:val="007C431D"/>
    <w:rsid w:val="007C524F"/>
    <w:rsid w:val="007C5BED"/>
    <w:rsid w:val="007C6FC4"/>
    <w:rsid w:val="007C734B"/>
    <w:rsid w:val="007C7F9B"/>
    <w:rsid w:val="007D0170"/>
    <w:rsid w:val="007D37F4"/>
    <w:rsid w:val="007D5AE4"/>
    <w:rsid w:val="007D5D20"/>
    <w:rsid w:val="007D6745"/>
    <w:rsid w:val="007D7214"/>
    <w:rsid w:val="007D7AA7"/>
    <w:rsid w:val="007E1423"/>
    <w:rsid w:val="007E1688"/>
    <w:rsid w:val="007E343F"/>
    <w:rsid w:val="007E3EA3"/>
    <w:rsid w:val="007E41EF"/>
    <w:rsid w:val="007E5BD5"/>
    <w:rsid w:val="007E77D7"/>
    <w:rsid w:val="007F0DFC"/>
    <w:rsid w:val="007F12E3"/>
    <w:rsid w:val="007F37B9"/>
    <w:rsid w:val="007F3B59"/>
    <w:rsid w:val="007F66B3"/>
    <w:rsid w:val="008008E4"/>
    <w:rsid w:val="00801B85"/>
    <w:rsid w:val="008025CE"/>
    <w:rsid w:val="00802E4B"/>
    <w:rsid w:val="00803E92"/>
    <w:rsid w:val="008041B2"/>
    <w:rsid w:val="00804518"/>
    <w:rsid w:val="0080487E"/>
    <w:rsid w:val="00806251"/>
    <w:rsid w:val="008069EE"/>
    <w:rsid w:val="00806F68"/>
    <w:rsid w:val="008070F9"/>
    <w:rsid w:val="00810141"/>
    <w:rsid w:val="00810829"/>
    <w:rsid w:val="00810F4D"/>
    <w:rsid w:val="008125BA"/>
    <w:rsid w:val="00812896"/>
    <w:rsid w:val="0081329A"/>
    <w:rsid w:val="00814C48"/>
    <w:rsid w:val="0081542F"/>
    <w:rsid w:val="00815824"/>
    <w:rsid w:val="0081737F"/>
    <w:rsid w:val="008200E0"/>
    <w:rsid w:val="008201F7"/>
    <w:rsid w:val="0082049F"/>
    <w:rsid w:val="00820DE6"/>
    <w:rsid w:val="00821CF0"/>
    <w:rsid w:val="00822285"/>
    <w:rsid w:val="00825CDE"/>
    <w:rsid w:val="00826119"/>
    <w:rsid w:val="00826B0F"/>
    <w:rsid w:val="00827246"/>
    <w:rsid w:val="0083128E"/>
    <w:rsid w:val="00831840"/>
    <w:rsid w:val="008320EF"/>
    <w:rsid w:val="00832907"/>
    <w:rsid w:val="008339C5"/>
    <w:rsid w:val="008340BB"/>
    <w:rsid w:val="00834F7C"/>
    <w:rsid w:val="008364C0"/>
    <w:rsid w:val="008366FD"/>
    <w:rsid w:val="0083753E"/>
    <w:rsid w:val="008408CC"/>
    <w:rsid w:val="008413A5"/>
    <w:rsid w:val="00841545"/>
    <w:rsid w:val="00843324"/>
    <w:rsid w:val="00843B0A"/>
    <w:rsid w:val="00844830"/>
    <w:rsid w:val="0084496B"/>
    <w:rsid w:val="00847081"/>
    <w:rsid w:val="008502A5"/>
    <w:rsid w:val="0085383A"/>
    <w:rsid w:val="00853DA5"/>
    <w:rsid w:val="00855FB1"/>
    <w:rsid w:val="0085747C"/>
    <w:rsid w:val="00863136"/>
    <w:rsid w:val="0086358C"/>
    <w:rsid w:val="00864191"/>
    <w:rsid w:val="00864B6A"/>
    <w:rsid w:val="008656AC"/>
    <w:rsid w:val="00866264"/>
    <w:rsid w:val="00866DC2"/>
    <w:rsid w:val="00867184"/>
    <w:rsid w:val="008674DA"/>
    <w:rsid w:val="00872C68"/>
    <w:rsid w:val="00874B66"/>
    <w:rsid w:val="00874FA5"/>
    <w:rsid w:val="00875CD5"/>
    <w:rsid w:val="00876006"/>
    <w:rsid w:val="008770A3"/>
    <w:rsid w:val="00877461"/>
    <w:rsid w:val="00880A1E"/>
    <w:rsid w:val="00880C0A"/>
    <w:rsid w:val="0088140C"/>
    <w:rsid w:val="00881670"/>
    <w:rsid w:val="00881759"/>
    <w:rsid w:val="00882200"/>
    <w:rsid w:val="008825D5"/>
    <w:rsid w:val="00882A18"/>
    <w:rsid w:val="008832F2"/>
    <w:rsid w:val="00883FC2"/>
    <w:rsid w:val="0088455B"/>
    <w:rsid w:val="00884B40"/>
    <w:rsid w:val="00884ED6"/>
    <w:rsid w:val="00885A39"/>
    <w:rsid w:val="00885F26"/>
    <w:rsid w:val="00886515"/>
    <w:rsid w:val="00891B0E"/>
    <w:rsid w:val="00891C74"/>
    <w:rsid w:val="008927AF"/>
    <w:rsid w:val="00892FD6"/>
    <w:rsid w:val="0089329E"/>
    <w:rsid w:val="00893A4B"/>
    <w:rsid w:val="00894544"/>
    <w:rsid w:val="00894D34"/>
    <w:rsid w:val="00895B7B"/>
    <w:rsid w:val="00896784"/>
    <w:rsid w:val="008A0821"/>
    <w:rsid w:val="008A1B66"/>
    <w:rsid w:val="008A29B2"/>
    <w:rsid w:val="008A2EDD"/>
    <w:rsid w:val="008A3318"/>
    <w:rsid w:val="008A3B34"/>
    <w:rsid w:val="008A4FFC"/>
    <w:rsid w:val="008A5468"/>
    <w:rsid w:val="008A5624"/>
    <w:rsid w:val="008A691D"/>
    <w:rsid w:val="008A771D"/>
    <w:rsid w:val="008B0948"/>
    <w:rsid w:val="008B18C7"/>
    <w:rsid w:val="008B1A5C"/>
    <w:rsid w:val="008B2B98"/>
    <w:rsid w:val="008B41E0"/>
    <w:rsid w:val="008B5869"/>
    <w:rsid w:val="008B5A28"/>
    <w:rsid w:val="008B5FCC"/>
    <w:rsid w:val="008B673E"/>
    <w:rsid w:val="008C08A2"/>
    <w:rsid w:val="008C11CF"/>
    <w:rsid w:val="008C1B18"/>
    <w:rsid w:val="008C39BF"/>
    <w:rsid w:val="008C401C"/>
    <w:rsid w:val="008C57A7"/>
    <w:rsid w:val="008C708D"/>
    <w:rsid w:val="008C7436"/>
    <w:rsid w:val="008D1F2A"/>
    <w:rsid w:val="008D435D"/>
    <w:rsid w:val="008D5F28"/>
    <w:rsid w:val="008E22AA"/>
    <w:rsid w:val="008E26B2"/>
    <w:rsid w:val="008E3246"/>
    <w:rsid w:val="008E36AE"/>
    <w:rsid w:val="008E3BDA"/>
    <w:rsid w:val="008E4339"/>
    <w:rsid w:val="008E6CBD"/>
    <w:rsid w:val="008F016A"/>
    <w:rsid w:val="008F04CB"/>
    <w:rsid w:val="008F0A37"/>
    <w:rsid w:val="008F2B54"/>
    <w:rsid w:val="008F2CDA"/>
    <w:rsid w:val="008F3020"/>
    <w:rsid w:val="008F4A49"/>
    <w:rsid w:val="008F4EBE"/>
    <w:rsid w:val="008F5B96"/>
    <w:rsid w:val="008F62DF"/>
    <w:rsid w:val="008F6DEB"/>
    <w:rsid w:val="008F7F6C"/>
    <w:rsid w:val="00900A21"/>
    <w:rsid w:val="00903080"/>
    <w:rsid w:val="00904ABA"/>
    <w:rsid w:val="009070B3"/>
    <w:rsid w:val="009075FB"/>
    <w:rsid w:val="00911130"/>
    <w:rsid w:val="00911876"/>
    <w:rsid w:val="00915545"/>
    <w:rsid w:val="00916EC5"/>
    <w:rsid w:val="00920DF4"/>
    <w:rsid w:val="009212C7"/>
    <w:rsid w:val="009216B5"/>
    <w:rsid w:val="00923D58"/>
    <w:rsid w:val="00925B71"/>
    <w:rsid w:val="00925D21"/>
    <w:rsid w:val="009263F1"/>
    <w:rsid w:val="00926A25"/>
    <w:rsid w:val="009277CA"/>
    <w:rsid w:val="00927CB2"/>
    <w:rsid w:val="009301EF"/>
    <w:rsid w:val="00932E72"/>
    <w:rsid w:val="00933D10"/>
    <w:rsid w:val="0093406A"/>
    <w:rsid w:val="009345EA"/>
    <w:rsid w:val="00934E85"/>
    <w:rsid w:val="0093522B"/>
    <w:rsid w:val="009358B0"/>
    <w:rsid w:val="0093624F"/>
    <w:rsid w:val="00936322"/>
    <w:rsid w:val="009373FC"/>
    <w:rsid w:val="00937636"/>
    <w:rsid w:val="00940999"/>
    <w:rsid w:val="00940C8F"/>
    <w:rsid w:val="00940DEB"/>
    <w:rsid w:val="0094131C"/>
    <w:rsid w:val="00941637"/>
    <w:rsid w:val="00941963"/>
    <w:rsid w:val="009419B8"/>
    <w:rsid w:val="009425FB"/>
    <w:rsid w:val="0094298A"/>
    <w:rsid w:val="00943200"/>
    <w:rsid w:val="00945973"/>
    <w:rsid w:val="00946315"/>
    <w:rsid w:val="00946BF2"/>
    <w:rsid w:val="0094788E"/>
    <w:rsid w:val="0094799F"/>
    <w:rsid w:val="00950236"/>
    <w:rsid w:val="00950761"/>
    <w:rsid w:val="009508B2"/>
    <w:rsid w:val="009509CF"/>
    <w:rsid w:val="009509F1"/>
    <w:rsid w:val="00952EEC"/>
    <w:rsid w:val="00955EC6"/>
    <w:rsid w:val="00956A04"/>
    <w:rsid w:val="00956A26"/>
    <w:rsid w:val="00957383"/>
    <w:rsid w:val="009575DE"/>
    <w:rsid w:val="009606A7"/>
    <w:rsid w:val="00961612"/>
    <w:rsid w:val="009616C3"/>
    <w:rsid w:val="009636A8"/>
    <w:rsid w:val="00963F20"/>
    <w:rsid w:val="00966537"/>
    <w:rsid w:val="0096795E"/>
    <w:rsid w:val="00967EDF"/>
    <w:rsid w:val="00967F31"/>
    <w:rsid w:val="0097007D"/>
    <w:rsid w:val="00970BFE"/>
    <w:rsid w:val="00971B3B"/>
    <w:rsid w:val="0097268E"/>
    <w:rsid w:val="0097284C"/>
    <w:rsid w:val="00972857"/>
    <w:rsid w:val="00972EE7"/>
    <w:rsid w:val="009735B2"/>
    <w:rsid w:val="00973899"/>
    <w:rsid w:val="00973943"/>
    <w:rsid w:val="00973B90"/>
    <w:rsid w:val="009743B4"/>
    <w:rsid w:val="009747C3"/>
    <w:rsid w:val="00974A5C"/>
    <w:rsid w:val="00975246"/>
    <w:rsid w:val="0097621E"/>
    <w:rsid w:val="0097697B"/>
    <w:rsid w:val="009777EC"/>
    <w:rsid w:val="00977A86"/>
    <w:rsid w:val="00977B2E"/>
    <w:rsid w:val="00977E00"/>
    <w:rsid w:val="0098023C"/>
    <w:rsid w:val="00980313"/>
    <w:rsid w:val="00980C3E"/>
    <w:rsid w:val="009815E4"/>
    <w:rsid w:val="009816CE"/>
    <w:rsid w:val="00981782"/>
    <w:rsid w:val="009829B0"/>
    <w:rsid w:val="0098314C"/>
    <w:rsid w:val="00984CD3"/>
    <w:rsid w:val="00984E29"/>
    <w:rsid w:val="009854D7"/>
    <w:rsid w:val="009855FA"/>
    <w:rsid w:val="00986C4E"/>
    <w:rsid w:val="00987AA6"/>
    <w:rsid w:val="00990910"/>
    <w:rsid w:val="00990D75"/>
    <w:rsid w:val="00990ECC"/>
    <w:rsid w:val="00991264"/>
    <w:rsid w:val="009924BE"/>
    <w:rsid w:val="009932CB"/>
    <w:rsid w:val="00993CDB"/>
    <w:rsid w:val="009941D1"/>
    <w:rsid w:val="0099673C"/>
    <w:rsid w:val="00996D4A"/>
    <w:rsid w:val="00997356"/>
    <w:rsid w:val="00997358"/>
    <w:rsid w:val="009A2537"/>
    <w:rsid w:val="009A3042"/>
    <w:rsid w:val="009A57B5"/>
    <w:rsid w:val="009A5D35"/>
    <w:rsid w:val="009A69BF"/>
    <w:rsid w:val="009A6AA5"/>
    <w:rsid w:val="009A711F"/>
    <w:rsid w:val="009A73D9"/>
    <w:rsid w:val="009A7ACE"/>
    <w:rsid w:val="009B11BE"/>
    <w:rsid w:val="009B3DD7"/>
    <w:rsid w:val="009B4411"/>
    <w:rsid w:val="009B73D6"/>
    <w:rsid w:val="009B7563"/>
    <w:rsid w:val="009C1B2E"/>
    <w:rsid w:val="009C2DFA"/>
    <w:rsid w:val="009C3517"/>
    <w:rsid w:val="009C3E74"/>
    <w:rsid w:val="009C62F4"/>
    <w:rsid w:val="009C6CB5"/>
    <w:rsid w:val="009C773A"/>
    <w:rsid w:val="009D2739"/>
    <w:rsid w:val="009D2A7E"/>
    <w:rsid w:val="009D3264"/>
    <w:rsid w:val="009D5196"/>
    <w:rsid w:val="009E12E1"/>
    <w:rsid w:val="009E1873"/>
    <w:rsid w:val="009E1D75"/>
    <w:rsid w:val="009E3529"/>
    <w:rsid w:val="009E368A"/>
    <w:rsid w:val="009E368C"/>
    <w:rsid w:val="009E4600"/>
    <w:rsid w:val="009E5701"/>
    <w:rsid w:val="009E5DB8"/>
    <w:rsid w:val="009E7628"/>
    <w:rsid w:val="009F3DB6"/>
    <w:rsid w:val="009F3FC1"/>
    <w:rsid w:val="009F4686"/>
    <w:rsid w:val="009F66A0"/>
    <w:rsid w:val="009F768E"/>
    <w:rsid w:val="00A0062A"/>
    <w:rsid w:val="00A00C98"/>
    <w:rsid w:val="00A02E6C"/>
    <w:rsid w:val="00A03175"/>
    <w:rsid w:val="00A040E0"/>
    <w:rsid w:val="00A06481"/>
    <w:rsid w:val="00A0651C"/>
    <w:rsid w:val="00A103E7"/>
    <w:rsid w:val="00A10A1F"/>
    <w:rsid w:val="00A10E36"/>
    <w:rsid w:val="00A11F1F"/>
    <w:rsid w:val="00A13FCA"/>
    <w:rsid w:val="00A14DD9"/>
    <w:rsid w:val="00A14FCD"/>
    <w:rsid w:val="00A165A1"/>
    <w:rsid w:val="00A1669A"/>
    <w:rsid w:val="00A1796D"/>
    <w:rsid w:val="00A202DC"/>
    <w:rsid w:val="00A2174B"/>
    <w:rsid w:val="00A223E6"/>
    <w:rsid w:val="00A23310"/>
    <w:rsid w:val="00A24F31"/>
    <w:rsid w:val="00A2574A"/>
    <w:rsid w:val="00A25CBA"/>
    <w:rsid w:val="00A25E0B"/>
    <w:rsid w:val="00A270CD"/>
    <w:rsid w:val="00A2751E"/>
    <w:rsid w:val="00A30819"/>
    <w:rsid w:val="00A3123B"/>
    <w:rsid w:val="00A3128E"/>
    <w:rsid w:val="00A3165F"/>
    <w:rsid w:val="00A31786"/>
    <w:rsid w:val="00A31BF4"/>
    <w:rsid w:val="00A31E5B"/>
    <w:rsid w:val="00A32BA9"/>
    <w:rsid w:val="00A32BC4"/>
    <w:rsid w:val="00A32E47"/>
    <w:rsid w:val="00A333CE"/>
    <w:rsid w:val="00A3543A"/>
    <w:rsid w:val="00A3548D"/>
    <w:rsid w:val="00A35DAF"/>
    <w:rsid w:val="00A37870"/>
    <w:rsid w:val="00A40A21"/>
    <w:rsid w:val="00A425FA"/>
    <w:rsid w:val="00A4352C"/>
    <w:rsid w:val="00A43E88"/>
    <w:rsid w:val="00A445D4"/>
    <w:rsid w:val="00A44EC7"/>
    <w:rsid w:val="00A46249"/>
    <w:rsid w:val="00A464E3"/>
    <w:rsid w:val="00A46C2E"/>
    <w:rsid w:val="00A471EC"/>
    <w:rsid w:val="00A5373E"/>
    <w:rsid w:val="00A53EC5"/>
    <w:rsid w:val="00A54241"/>
    <w:rsid w:val="00A55AE5"/>
    <w:rsid w:val="00A55B9E"/>
    <w:rsid w:val="00A55DB6"/>
    <w:rsid w:val="00A55E97"/>
    <w:rsid w:val="00A563B9"/>
    <w:rsid w:val="00A6155B"/>
    <w:rsid w:val="00A61C0A"/>
    <w:rsid w:val="00A62597"/>
    <w:rsid w:val="00A62761"/>
    <w:rsid w:val="00A65A60"/>
    <w:rsid w:val="00A65ACC"/>
    <w:rsid w:val="00A662A4"/>
    <w:rsid w:val="00A665DE"/>
    <w:rsid w:val="00A678DE"/>
    <w:rsid w:val="00A70A9A"/>
    <w:rsid w:val="00A70C6F"/>
    <w:rsid w:val="00A71DBE"/>
    <w:rsid w:val="00A721E4"/>
    <w:rsid w:val="00A724CD"/>
    <w:rsid w:val="00A724DB"/>
    <w:rsid w:val="00A7596A"/>
    <w:rsid w:val="00A75BB8"/>
    <w:rsid w:val="00A75FCC"/>
    <w:rsid w:val="00A775A9"/>
    <w:rsid w:val="00A80B42"/>
    <w:rsid w:val="00A820D3"/>
    <w:rsid w:val="00A82852"/>
    <w:rsid w:val="00A82BFE"/>
    <w:rsid w:val="00A83D9B"/>
    <w:rsid w:val="00A857DB"/>
    <w:rsid w:val="00A86519"/>
    <w:rsid w:val="00A876B0"/>
    <w:rsid w:val="00A90067"/>
    <w:rsid w:val="00A91638"/>
    <w:rsid w:val="00A91B92"/>
    <w:rsid w:val="00A92261"/>
    <w:rsid w:val="00A9313F"/>
    <w:rsid w:val="00A939E9"/>
    <w:rsid w:val="00A952FC"/>
    <w:rsid w:val="00A9567E"/>
    <w:rsid w:val="00A962F9"/>
    <w:rsid w:val="00A96958"/>
    <w:rsid w:val="00A97055"/>
    <w:rsid w:val="00AA480E"/>
    <w:rsid w:val="00AA4BB9"/>
    <w:rsid w:val="00AA5061"/>
    <w:rsid w:val="00AA512C"/>
    <w:rsid w:val="00AB0570"/>
    <w:rsid w:val="00AB1AA4"/>
    <w:rsid w:val="00AB322B"/>
    <w:rsid w:val="00AB3DA8"/>
    <w:rsid w:val="00AB494A"/>
    <w:rsid w:val="00AB511C"/>
    <w:rsid w:val="00AB5AEC"/>
    <w:rsid w:val="00AB6738"/>
    <w:rsid w:val="00AC03DD"/>
    <w:rsid w:val="00AC0AB6"/>
    <w:rsid w:val="00AC18F1"/>
    <w:rsid w:val="00AC22D5"/>
    <w:rsid w:val="00AC386A"/>
    <w:rsid w:val="00AC3CAE"/>
    <w:rsid w:val="00AC3EC5"/>
    <w:rsid w:val="00AC4068"/>
    <w:rsid w:val="00AC528E"/>
    <w:rsid w:val="00AC64DB"/>
    <w:rsid w:val="00AC6780"/>
    <w:rsid w:val="00AC7489"/>
    <w:rsid w:val="00AD0256"/>
    <w:rsid w:val="00AD2B4D"/>
    <w:rsid w:val="00AD46F9"/>
    <w:rsid w:val="00AD68EC"/>
    <w:rsid w:val="00AD6BD1"/>
    <w:rsid w:val="00AD7E8F"/>
    <w:rsid w:val="00AE0610"/>
    <w:rsid w:val="00AE0DBF"/>
    <w:rsid w:val="00AE1026"/>
    <w:rsid w:val="00AE24CF"/>
    <w:rsid w:val="00AE2710"/>
    <w:rsid w:val="00AE2B64"/>
    <w:rsid w:val="00AE42F0"/>
    <w:rsid w:val="00AE5E18"/>
    <w:rsid w:val="00AF153C"/>
    <w:rsid w:val="00AF2486"/>
    <w:rsid w:val="00AF251B"/>
    <w:rsid w:val="00AF3BAF"/>
    <w:rsid w:val="00AF46FA"/>
    <w:rsid w:val="00AF4BF0"/>
    <w:rsid w:val="00AF50F0"/>
    <w:rsid w:val="00AF5404"/>
    <w:rsid w:val="00AF54F9"/>
    <w:rsid w:val="00AF7233"/>
    <w:rsid w:val="00AF7765"/>
    <w:rsid w:val="00B00B6F"/>
    <w:rsid w:val="00B01DCE"/>
    <w:rsid w:val="00B0215E"/>
    <w:rsid w:val="00B032CD"/>
    <w:rsid w:val="00B0568F"/>
    <w:rsid w:val="00B06342"/>
    <w:rsid w:val="00B07611"/>
    <w:rsid w:val="00B07D24"/>
    <w:rsid w:val="00B07EA1"/>
    <w:rsid w:val="00B10C44"/>
    <w:rsid w:val="00B11270"/>
    <w:rsid w:val="00B11914"/>
    <w:rsid w:val="00B11B25"/>
    <w:rsid w:val="00B1285F"/>
    <w:rsid w:val="00B14A2B"/>
    <w:rsid w:val="00B14B54"/>
    <w:rsid w:val="00B14F1D"/>
    <w:rsid w:val="00B15AEF"/>
    <w:rsid w:val="00B16E49"/>
    <w:rsid w:val="00B17A50"/>
    <w:rsid w:val="00B22AA9"/>
    <w:rsid w:val="00B233D0"/>
    <w:rsid w:val="00B23523"/>
    <w:rsid w:val="00B235C9"/>
    <w:rsid w:val="00B24604"/>
    <w:rsid w:val="00B24BD2"/>
    <w:rsid w:val="00B24F66"/>
    <w:rsid w:val="00B266E4"/>
    <w:rsid w:val="00B27E1A"/>
    <w:rsid w:val="00B302B8"/>
    <w:rsid w:val="00B32C6F"/>
    <w:rsid w:val="00B33895"/>
    <w:rsid w:val="00B33FE4"/>
    <w:rsid w:val="00B34377"/>
    <w:rsid w:val="00B34DE5"/>
    <w:rsid w:val="00B3533E"/>
    <w:rsid w:val="00B36ACD"/>
    <w:rsid w:val="00B40BCF"/>
    <w:rsid w:val="00B41144"/>
    <w:rsid w:val="00B4285A"/>
    <w:rsid w:val="00B449E4"/>
    <w:rsid w:val="00B4533A"/>
    <w:rsid w:val="00B45B7B"/>
    <w:rsid w:val="00B47DE8"/>
    <w:rsid w:val="00B51AEE"/>
    <w:rsid w:val="00B51EFB"/>
    <w:rsid w:val="00B531BB"/>
    <w:rsid w:val="00B53399"/>
    <w:rsid w:val="00B547E8"/>
    <w:rsid w:val="00B548FB"/>
    <w:rsid w:val="00B54957"/>
    <w:rsid w:val="00B54BD8"/>
    <w:rsid w:val="00B550FE"/>
    <w:rsid w:val="00B55988"/>
    <w:rsid w:val="00B56B4E"/>
    <w:rsid w:val="00B56DD7"/>
    <w:rsid w:val="00B576B1"/>
    <w:rsid w:val="00B57B55"/>
    <w:rsid w:val="00B623C4"/>
    <w:rsid w:val="00B63403"/>
    <w:rsid w:val="00B6348B"/>
    <w:rsid w:val="00B65B25"/>
    <w:rsid w:val="00B67141"/>
    <w:rsid w:val="00B675F0"/>
    <w:rsid w:val="00B67B19"/>
    <w:rsid w:val="00B71719"/>
    <w:rsid w:val="00B71A79"/>
    <w:rsid w:val="00B7259E"/>
    <w:rsid w:val="00B773B5"/>
    <w:rsid w:val="00B77AAD"/>
    <w:rsid w:val="00B77BB4"/>
    <w:rsid w:val="00B802ED"/>
    <w:rsid w:val="00B80869"/>
    <w:rsid w:val="00B81A2F"/>
    <w:rsid w:val="00B81E0C"/>
    <w:rsid w:val="00B821C6"/>
    <w:rsid w:val="00B84A74"/>
    <w:rsid w:val="00B84CC4"/>
    <w:rsid w:val="00B8746F"/>
    <w:rsid w:val="00B907F3"/>
    <w:rsid w:val="00B9132D"/>
    <w:rsid w:val="00B93554"/>
    <w:rsid w:val="00B936CE"/>
    <w:rsid w:val="00B93E80"/>
    <w:rsid w:val="00B95361"/>
    <w:rsid w:val="00BA0013"/>
    <w:rsid w:val="00BA07BA"/>
    <w:rsid w:val="00BA1176"/>
    <w:rsid w:val="00BA47DE"/>
    <w:rsid w:val="00BB0B98"/>
    <w:rsid w:val="00BB154C"/>
    <w:rsid w:val="00BB2428"/>
    <w:rsid w:val="00BB2B81"/>
    <w:rsid w:val="00BB3111"/>
    <w:rsid w:val="00BB43E2"/>
    <w:rsid w:val="00BB4872"/>
    <w:rsid w:val="00BB5B87"/>
    <w:rsid w:val="00BB6F66"/>
    <w:rsid w:val="00BB71AF"/>
    <w:rsid w:val="00BC0B09"/>
    <w:rsid w:val="00BC0DE3"/>
    <w:rsid w:val="00BC1666"/>
    <w:rsid w:val="00BC5606"/>
    <w:rsid w:val="00BC5B4E"/>
    <w:rsid w:val="00BC6479"/>
    <w:rsid w:val="00BD08C6"/>
    <w:rsid w:val="00BD0A05"/>
    <w:rsid w:val="00BD160E"/>
    <w:rsid w:val="00BD284B"/>
    <w:rsid w:val="00BD2A10"/>
    <w:rsid w:val="00BD2AC3"/>
    <w:rsid w:val="00BD2C9A"/>
    <w:rsid w:val="00BD4721"/>
    <w:rsid w:val="00BD54F0"/>
    <w:rsid w:val="00BE01D2"/>
    <w:rsid w:val="00BE227F"/>
    <w:rsid w:val="00BE2A34"/>
    <w:rsid w:val="00BE2D63"/>
    <w:rsid w:val="00BE2D68"/>
    <w:rsid w:val="00BE3039"/>
    <w:rsid w:val="00BE53ED"/>
    <w:rsid w:val="00BE557B"/>
    <w:rsid w:val="00BE6626"/>
    <w:rsid w:val="00BE6972"/>
    <w:rsid w:val="00BE6A43"/>
    <w:rsid w:val="00BE7378"/>
    <w:rsid w:val="00BE749E"/>
    <w:rsid w:val="00BF3DB1"/>
    <w:rsid w:val="00BF430C"/>
    <w:rsid w:val="00BF4D58"/>
    <w:rsid w:val="00BF56DD"/>
    <w:rsid w:val="00BF6843"/>
    <w:rsid w:val="00C0102C"/>
    <w:rsid w:val="00C0219B"/>
    <w:rsid w:val="00C02FAD"/>
    <w:rsid w:val="00C046F6"/>
    <w:rsid w:val="00C04CD8"/>
    <w:rsid w:val="00C04DD4"/>
    <w:rsid w:val="00C07676"/>
    <w:rsid w:val="00C07864"/>
    <w:rsid w:val="00C10855"/>
    <w:rsid w:val="00C11600"/>
    <w:rsid w:val="00C117BC"/>
    <w:rsid w:val="00C11D4A"/>
    <w:rsid w:val="00C12525"/>
    <w:rsid w:val="00C12C16"/>
    <w:rsid w:val="00C130B8"/>
    <w:rsid w:val="00C136DA"/>
    <w:rsid w:val="00C13ECC"/>
    <w:rsid w:val="00C14298"/>
    <w:rsid w:val="00C15872"/>
    <w:rsid w:val="00C17D37"/>
    <w:rsid w:val="00C17F34"/>
    <w:rsid w:val="00C20CFA"/>
    <w:rsid w:val="00C20ED8"/>
    <w:rsid w:val="00C21F04"/>
    <w:rsid w:val="00C221DD"/>
    <w:rsid w:val="00C2233E"/>
    <w:rsid w:val="00C22424"/>
    <w:rsid w:val="00C25269"/>
    <w:rsid w:val="00C27A35"/>
    <w:rsid w:val="00C27B67"/>
    <w:rsid w:val="00C301BD"/>
    <w:rsid w:val="00C3036C"/>
    <w:rsid w:val="00C311F8"/>
    <w:rsid w:val="00C32F07"/>
    <w:rsid w:val="00C32FD2"/>
    <w:rsid w:val="00C35B82"/>
    <w:rsid w:val="00C3740E"/>
    <w:rsid w:val="00C37808"/>
    <w:rsid w:val="00C40363"/>
    <w:rsid w:val="00C40C90"/>
    <w:rsid w:val="00C4234E"/>
    <w:rsid w:val="00C444C2"/>
    <w:rsid w:val="00C44D19"/>
    <w:rsid w:val="00C45113"/>
    <w:rsid w:val="00C45BF9"/>
    <w:rsid w:val="00C46023"/>
    <w:rsid w:val="00C4709B"/>
    <w:rsid w:val="00C500EC"/>
    <w:rsid w:val="00C507FB"/>
    <w:rsid w:val="00C51181"/>
    <w:rsid w:val="00C54380"/>
    <w:rsid w:val="00C54857"/>
    <w:rsid w:val="00C54A7B"/>
    <w:rsid w:val="00C56D08"/>
    <w:rsid w:val="00C57489"/>
    <w:rsid w:val="00C60CC5"/>
    <w:rsid w:val="00C6258A"/>
    <w:rsid w:val="00C626CD"/>
    <w:rsid w:val="00C632A3"/>
    <w:rsid w:val="00C632C1"/>
    <w:rsid w:val="00C63D92"/>
    <w:rsid w:val="00C66771"/>
    <w:rsid w:val="00C6797A"/>
    <w:rsid w:val="00C702A1"/>
    <w:rsid w:val="00C72400"/>
    <w:rsid w:val="00C724B7"/>
    <w:rsid w:val="00C732A1"/>
    <w:rsid w:val="00C73954"/>
    <w:rsid w:val="00C7460E"/>
    <w:rsid w:val="00C75037"/>
    <w:rsid w:val="00C77909"/>
    <w:rsid w:val="00C77EC4"/>
    <w:rsid w:val="00C810E7"/>
    <w:rsid w:val="00C827D8"/>
    <w:rsid w:val="00C82F5D"/>
    <w:rsid w:val="00C831BD"/>
    <w:rsid w:val="00C83360"/>
    <w:rsid w:val="00C843DF"/>
    <w:rsid w:val="00C857BF"/>
    <w:rsid w:val="00C87D7C"/>
    <w:rsid w:val="00C90F8D"/>
    <w:rsid w:val="00C9169E"/>
    <w:rsid w:val="00C92985"/>
    <w:rsid w:val="00C93D94"/>
    <w:rsid w:val="00C94566"/>
    <w:rsid w:val="00C94761"/>
    <w:rsid w:val="00C951E7"/>
    <w:rsid w:val="00C960D5"/>
    <w:rsid w:val="00C9617D"/>
    <w:rsid w:val="00C96B29"/>
    <w:rsid w:val="00C97BD9"/>
    <w:rsid w:val="00CA080B"/>
    <w:rsid w:val="00CA114F"/>
    <w:rsid w:val="00CA1D30"/>
    <w:rsid w:val="00CA248A"/>
    <w:rsid w:val="00CA26E2"/>
    <w:rsid w:val="00CA397B"/>
    <w:rsid w:val="00CA4279"/>
    <w:rsid w:val="00CA4647"/>
    <w:rsid w:val="00CA6563"/>
    <w:rsid w:val="00CA7EC7"/>
    <w:rsid w:val="00CA7F97"/>
    <w:rsid w:val="00CB0ADE"/>
    <w:rsid w:val="00CB0CAB"/>
    <w:rsid w:val="00CB2B82"/>
    <w:rsid w:val="00CB4FD5"/>
    <w:rsid w:val="00CB5B19"/>
    <w:rsid w:val="00CB60A0"/>
    <w:rsid w:val="00CB6585"/>
    <w:rsid w:val="00CC0590"/>
    <w:rsid w:val="00CC0C5A"/>
    <w:rsid w:val="00CC11B5"/>
    <w:rsid w:val="00CC241D"/>
    <w:rsid w:val="00CC4885"/>
    <w:rsid w:val="00CC4CDE"/>
    <w:rsid w:val="00CC589E"/>
    <w:rsid w:val="00CC6870"/>
    <w:rsid w:val="00CC6CAC"/>
    <w:rsid w:val="00CC7727"/>
    <w:rsid w:val="00CD0A8D"/>
    <w:rsid w:val="00CD131C"/>
    <w:rsid w:val="00CD24D6"/>
    <w:rsid w:val="00CD2E3E"/>
    <w:rsid w:val="00CD3164"/>
    <w:rsid w:val="00CD3F3E"/>
    <w:rsid w:val="00CD56CC"/>
    <w:rsid w:val="00CD5705"/>
    <w:rsid w:val="00CD581F"/>
    <w:rsid w:val="00CD59AD"/>
    <w:rsid w:val="00CD788D"/>
    <w:rsid w:val="00CD7F91"/>
    <w:rsid w:val="00CE5403"/>
    <w:rsid w:val="00CE647F"/>
    <w:rsid w:val="00CE65BF"/>
    <w:rsid w:val="00CE709A"/>
    <w:rsid w:val="00CE7253"/>
    <w:rsid w:val="00CE7DFA"/>
    <w:rsid w:val="00CF17FF"/>
    <w:rsid w:val="00CF1950"/>
    <w:rsid w:val="00CF5A6D"/>
    <w:rsid w:val="00CF7383"/>
    <w:rsid w:val="00D004BD"/>
    <w:rsid w:val="00D00536"/>
    <w:rsid w:val="00D010AB"/>
    <w:rsid w:val="00D02CAF"/>
    <w:rsid w:val="00D02DE7"/>
    <w:rsid w:val="00D039F8"/>
    <w:rsid w:val="00D04174"/>
    <w:rsid w:val="00D06324"/>
    <w:rsid w:val="00D07343"/>
    <w:rsid w:val="00D0736D"/>
    <w:rsid w:val="00D07E2A"/>
    <w:rsid w:val="00D109C4"/>
    <w:rsid w:val="00D10A28"/>
    <w:rsid w:val="00D1134F"/>
    <w:rsid w:val="00D11768"/>
    <w:rsid w:val="00D12563"/>
    <w:rsid w:val="00D12DB8"/>
    <w:rsid w:val="00D13DA3"/>
    <w:rsid w:val="00D22EA2"/>
    <w:rsid w:val="00D23E15"/>
    <w:rsid w:val="00D23F1A"/>
    <w:rsid w:val="00D24461"/>
    <w:rsid w:val="00D250A9"/>
    <w:rsid w:val="00D257F7"/>
    <w:rsid w:val="00D2681D"/>
    <w:rsid w:val="00D2730E"/>
    <w:rsid w:val="00D2774A"/>
    <w:rsid w:val="00D27ED7"/>
    <w:rsid w:val="00D3091B"/>
    <w:rsid w:val="00D31FDD"/>
    <w:rsid w:val="00D340B6"/>
    <w:rsid w:val="00D347AE"/>
    <w:rsid w:val="00D34B65"/>
    <w:rsid w:val="00D35140"/>
    <w:rsid w:val="00D3581B"/>
    <w:rsid w:val="00D36947"/>
    <w:rsid w:val="00D36E2F"/>
    <w:rsid w:val="00D378D4"/>
    <w:rsid w:val="00D4095C"/>
    <w:rsid w:val="00D428F3"/>
    <w:rsid w:val="00D434AD"/>
    <w:rsid w:val="00D437E5"/>
    <w:rsid w:val="00D448E4"/>
    <w:rsid w:val="00D4648E"/>
    <w:rsid w:val="00D46B73"/>
    <w:rsid w:val="00D479B6"/>
    <w:rsid w:val="00D50203"/>
    <w:rsid w:val="00D5070B"/>
    <w:rsid w:val="00D5132D"/>
    <w:rsid w:val="00D51387"/>
    <w:rsid w:val="00D51F5B"/>
    <w:rsid w:val="00D53FA8"/>
    <w:rsid w:val="00D54DA3"/>
    <w:rsid w:val="00D54DD3"/>
    <w:rsid w:val="00D55570"/>
    <w:rsid w:val="00D56ED5"/>
    <w:rsid w:val="00D56FA4"/>
    <w:rsid w:val="00D570F5"/>
    <w:rsid w:val="00D575C0"/>
    <w:rsid w:val="00D60967"/>
    <w:rsid w:val="00D61214"/>
    <w:rsid w:val="00D615F5"/>
    <w:rsid w:val="00D617F7"/>
    <w:rsid w:val="00D61F19"/>
    <w:rsid w:val="00D64ABF"/>
    <w:rsid w:val="00D660E2"/>
    <w:rsid w:val="00D7106C"/>
    <w:rsid w:val="00D714AD"/>
    <w:rsid w:val="00D71CA0"/>
    <w:rsid w:val="00D71F82"/>
    <w:rsid w:val="00D727B8"/>
    <w:rsid w:val="00D73950"/>
    <w:rsid w:val="00D75278"/>
    <w:rsid w:val="00D75401"/>
    <w:rsid w:val="00D75F39"/>
    <w:rsid w:val="00D80659"/>
    <w:rsid w:val="00D807E6"/>
    <w:rsid w:val="00D811B8"/>
    <w:rsid w:val="00D849EC"/>
    <w:rsid w:val="00D8753C"/>
    <w:rsid w:val="00D913DB"/>
    <w:rsid w:val="00D9445F"/>
    <w:rsid w:val="00D95E92"/>
    <w:rsid w:val="00DA0074"/>
    <w:rsid w:val="00DA01CA"/>
    <w:rsid w:val="00DA0AAC"/>
    <w:rsid w:val="00DA17C2"/>
    <w:rsid w:val="00DA1C0A"/>
    <w:rsid w:val="00DA25F6"/>
    <w:rsid w:val="00DA26F5"/>
    <w:rsid w:val="00DA3053"/>
    <w:rsid w:val="00DA44F5"/>
    <w:rsid w:val="00DA48E4"/>
    <w:rsid w:val="00DA5281"/>
    <w:rsid w:val="00DA70BB"/>
    <w:rsid w:val="00DA7FE9"/>
    <w:rsid w:val="00DB23A9"/>
    <w:rsid w:val="00DB55BA"/>
    <w:rsid w:val="00DB578E"/>
    <w:rsid w:val="00DC122E"/>
    <w:rsid w:val="00DC1264"/>
    <w:rsid w:val="00DC1783"/>
    <w:rsid w:val="00DC254D"/>
    <w:rsid w:val="00DC4822"/>
    <w:rsid w:val="00DC4CEE"/>
    <w:rsid w:val="00DC542B"/>
    <w:rsid w:val="00DC6E35"/>
    <w:rsid w:val="00DC79C1"/>
    <w:rsid w:val="00DD0F4F"/>
    <w:rsid w:val="00DD0F85"/>
    <w:rsid w:val="00DD21C2"/>
    <w:rsid w:val="00DD2430"/>
    <w:rsid w:val="00DD2DAF"/>
    <w:rsid w:val="00DD2E9C"/>
    <w:rsid w:val="00DD3B4D"/>
    <w:rsid w:val="00DD56A1"/>
    <w:rsid w:val="00DD632A"/>
    <w:rsid w:val="00DD73C9"/>
    <w:rsid w:val="00DD7661"/>
    <w:rsid w:val="00DE0AFF"/>
    <w:rsid w:val="00DE17EC"/>
    <w:rsid w:val="00DE1F71"/>
    <w:rsid w:val="00DE33B1"/>
    <w:rsid w:val="00DE3D36"/>
    <w:rsid w:val="00DE4148"/>
    <w:rsid w:val="00DE4497"/>
    <w:rsid w:val="00DE5AAC"/>
    <w:rsid w:val="00DE5EFA"/>
    <w:rsid w:val="00DE6822"/>
    <w:rsid w:val="00DE6951"/>
    <w:rsid w:val="00DE6A9C"/>
    <w:rsid w:val="00DE7FA4"/>
    <w:rsid w:val="00DF330F"/>
    <w:rsid w:val="00DF4606"/>
    <w:rsid w:val="00DF5975"/>
    <w:rsid w:val="00DF5D9C"/>
    <w:rsid w:val="00DF72C5"/>
    <w:rsid w:val="00DF7E9C"/>
    <w:rsid w:val="00E01367"/>
    <w:rsid w:val="00E01793"/>
    <w:rsid w:val="00E020E5"/>
    <w:rsid w:val="00E026CD"/>
    <w:rsid w:val="00E02FB2"/>
    <w:rsid w:val="00E04198"/>
    <w:rsid w:val="00E05356"/>
    <w:rsid w:val="00E06206"/>
    <w:rsid w:val="00E075B5"/>
    <w:rsid w:val="00E07603"/>
    <w:rsid w:val="00E109FA"/>
    <w:rsid w:val="00E11855"/>
    <w:rsid w:val="00E12227"/>
    <w:rsid w:val="00E14720"/>
    <w:rsid w:val="00E14998"/>
    <w:rsid w:val="00E14AA0"/>
    <w:rsid w:val="00E167A9"/>
    <w:rsid w:val="00E17F46"/>
    <w:rsid w:val="00E2008C"/>
    <w:rsid w:val="00E21B14"/>
    <w:rsid w:val="00E248E5"/>
    <w:rsid w:val="00E24BC4"/>
    <w:rsid w:val="00E27952"/>
    <w:rsid w:val="00E27FB3"/>
    <w:rsid w:val="00E30F25"/>
    <w:rsid w:val="00E31593"/>
    <w:rsid w:val="00E3222C"/>
    <w:rsid w:val="00E34AE1"/>
    <w:rsid w:val="00E35D4B"/>
    <w:rsid w:val="00E3780C"/>
    <w:rsid w:val="00E4074E"/>
    <w:rsid w:val="00E40AB7"/>
    <w:rsid w:val="00E4243E"/>
    <w:rsid w:val="00E448A7"/>
    <w:rsid w:val="00E45EA7"/>
    <w:rsid w:val="00E477B8"/>
    <w:rsid w:val="00E515B8"/>
    <w:rsid w:val="00E52EA9"/>
    <w:rsid w:val="00E53362"/>
    <w:rsid w:val="00E537DD"/>
    <w:rsid w:val="00E538CB"/>
    <w:rsid w:val="00E5443F"/>
    <w:rsid w:val="00E547AE"/>
    <w:rsid w:val="00E54B2C"/>
    <w:rsid w:val="00E54DA6"/>
    <w:rsid w:val="00E54FE3"/>
    <w:rsid w:val="00E557B4"/>
    <w:rsid w:val="00E55DF9"/>
    <w:rsid w:val="00E55F04"/>
    <w:rsid w:val="00E57917"/>
    <w:rsid w:val="00E57AAA"/>
    <w:rsid w:val="00E61263"/>
    <w:rsid w:val="00E61956"/>
    <w:rsid w:val="00E61E20"/>
    <w:rsid w:val="00E61F60"/>
    <w:rsid w:val="00E628F6"/>
    <w:rsid w:val="00E64550"/>
    <w:rsid w:val="00E6703C"/>
    <w:rsid w:val="00E70C16"/>
    <w:rsid w:val="00E71107"/>
    <w:rsid w:val="00E71C21"/>
    <w:rsid w:val="00E72E12"/>
    <w:rsid w:val="00E73DA7"/>
    <w:rsid w:val="00E73DF2"/>
    <w:rsid w:val="00E75BB3"/>
    <w:rsid w:val="00E76966"/>
    <w:rsid w:val="00E76DA8"/>
    <w:rsid w:val="00E7701D"/>
    <w:rsid w:val="00E776D8"/>
    <w:rsid w:val="00E77E3C"/>
    <w:rsid w:val="00E80548"/>
    <w:rsid w:val="00E82580"/>
    <w:rsid w:val="00E8269A"/>
    <w:rsid w:val="00E835CC"/>
    <w:rsid w:val="00E84D4E"/>
    <w:rsid w:val="00E866F0"/>
    <w:rsid w:val="00E86CB9"/>
    <w:rsid w:val="00E870B8"/>
    <w:rsid w:val="00E90231"/>
    <w:rsid w:val="00E91915"/>
    <w:rsid w:val="00E9380E"/>
    <w:rsid w:val="00E938C2"/>
    <w:rsid w:val="00E94253"/>
    <w:rsid w:val="00E944CA"/>
    <w:rsid w:val="00E94745"/>
    <w:rsid w:val="00E95D13"/>
    <w:rsid w:val="00E96AE7"/>
    <w:rsid w:val="00E975CB"/>
    <w:rsid w:val="00EA1C0D"/>
    <w:rsid w:val="00EA2A29"/>
    <w:rsid w:val="00EA2DC2"/>
    <w:rsid w:val="00EA3F43"/>
    <w:rsid w:val="00EA4A6D"/>
    <w:rsid w:val="00EA54CE"/>
    <w:rsid w:val="00EA6DFA"/>
    <w:rsid w:val="00EA763E"/>
    <w:rsid w:val="00EA7F11"/>
    <w:rsid w:val="00EB0F68"/>
    <w:rsid w:val="00EB16F8"/>
    <w:rsid w:val="00EB1A4E"/>
    <w:rsid w:val="00EB1A75"/>
    <w:rsid w:val="00EB2F74"/>
    <w:rsid w:val="00EB4257"/>
    <w:rsid w:val="00EB4E56"/>
    <w:rsid w:val="00EC03DC"/>
    <w:rsid w:val="00EC06D1"/>
    <w:rsid w:val="00EC11EA"/>
    <w:rsid w:val="00EC2B07"/>
    <w:rsid w:val="00EC4534"/>
    <w:rsid w:val="00EC4805"/>
    <w:rsid w:val="00EC6C2B"/>
    <w:rsid w:val="00EC6D3A"/>
    <w:rsid w:val="00EC7477"/>
    <w:rsid w:val="00EC7A56"/>
    <w:rsid w:val="00ED0ADF"/>
    <w:rsid w:val="00ED0B42"/>
    <w:rsid w:val="00ED0DB6"/>
    <w:rsid w:val="00ED138D"/>
    <w:rsid w:val="00ED16A8"/>
    <w:rsid w:val="00ED270F"/>
    <w:rsid w:val="00ED3297"/>
    <w:rsid w:val="00ED3B30"/>
    <w:rsid w:val="00ED3F6A"/>
    <w:rsid w:val="00ED4B6D"/>
    <w:rsid w:val="00ED519B"/>
    <w:rsid w:val="00ED58F4"/>
    <w:rsid w:val="00ED5E08"/>
    <w:rsid w:val="00ED5E5B"/>
    <w:rsid w:val="00ED6192"/>
    <w:rsid w:val="00ED7129"/>
    <w:rsid w:val="00ED7C3C"/>
    <w:rsid w:val="00EE01FE"/>
    <w:rsid w:val="00EE1D69"/>
    <w:rsid w:val="00EE24E7"/>
    <w:rsid w:val="00EE2F0B"/>
    <w:rsid w:val="00EE31D9"/>
    <w:rsid w:val="00EE5704"/>
    <w:rsid w:val="00EE6855"/>
    <w:rsid w:val="00EF0A77"/>
    <w:rsid w:val="00EF2018"/>
    <w:rsid w:val="00EF3D38"/>
    <w:rsid w:val="00EF6306"/>
    <w:rsid w:val="00EF72C9"/>
    <w:rsid w:val="00EF7678"/>
    <w:rsid w:val="00F01F83"/>
    <w:rsid w:val="00F033C4"/>
    <w:rsid w:val="00F03934"/>
    <w:rsid w:val="00F072CF"/>
    <w:rsid w:val="00F102C4"/>
    <w:rsid w:val="00F105E1"/>
    <w:rsid w:val="00F10B66"/>
    <w:rsid w:val="00F1136E"/>
    <w:rsid w:val="00F116AE"/>
    <w:rsid w:val="00F119ED"/>
    <w:rsid w:val="00F12B26"/>
    <w:rsid w:val="00F13091"/>
    <w:rsid w:val="00F16E57"/>
    <w:rsid w:val="00F179A8"/>
    <w:rsid w:val="00F17ED8"/>
    <w:rsid w:val="00F20469"/>
    <w:rsid w:val="00F20780"/>
    <w:rsid w:val="00F214DB"/>
    <w:rsid w:val="00F22D8A"/>
    <w:rsid w:val="00F23DC2"/>
    <w:rsid w:val="00F27D99"/>
    <w:rsid w:val="00F32A7E"/>
    <w:rsid w:val="00F33099"/>
    <w:rsid w:val="00F3314E"/>
    <w:rsid w:val="00F35801"/>
    <w:rsid w:val="00F36D9F"/>
    <w:rsid w:val="00F36DFD"/>
    <w:rsid w:val="00F377BC"/>
    <w:rsid w:val="00F378E7"/>
    <w:rsid w:val="00F47538"/>
    <w:rsid w:val="00F47AA4"/>
    <w:rsid w:val="00F501D0"/>
    <w:rsid w:val="00F50E86"/>
    <w:rsid w:val="00F52169"/>
    <w:rsid w:val="00F54676"/>
    <w:rsid w:val="00F556DD"/>
    <w:rsid w:val="00F569DC"/>
    <w:rsid w:val="00F5726F"/>
    <w:rsid w:val="00F57E2D"/>
    <w:rsid w:val="00F60AF8"/>
    <w:rsid w:val="00F610E1"/>
    <w:rsid w:val="00F6157A"/>
    <w:rsid w:val="00F63234"/>
    <w:rsid w:val="00F63FF4"/>
    <w:rsid w:val="00F65A36"/>
    <w:rsid w:val="00F65C5A"/>
    <w:rsid w:val="00F66BE1"/>
    <w:rsid w:val="00F70866"/>
    <w:rsid w:val="00F7129E"/>
    <w:rsid w:val="00F72AB9"/>
    <w:rsid w:val="00F733D5"/>
    <w:rsid w:val="00F7417A"/>
    <w:rsid w:val="00F7451E"/>
    <w:rsid w:val="00F74B73"/>
    <w:rsid w:val="00F75B21"/>
    <w:rsid w:val="00F76324"/>
    <w:rsid w:val="00F76BE4"/>
    <w:rsid w:val="00F76E2F"/>
    <w:rsid w:val="00F7706B"/>
    <w:rsid w:val="00F77C51"/>
    <w:rsid w:val="00F80A98"/>
    <w:rsid w:val="00F81844"/>
    <w:rsid w:val="00F827F4"/>
    <w:rsid w:val="00F8316E"/>
    <w:rsid w:val="00F8323A"/>
    <w:rsid w:val="00F83E15"/>
    <w:rsid w:val="00F84583"/>
    <w:rsid w:val="00F86A46"/>
    <w:rsid w:val="00F87D63"/>
    <w:rsid w:val="00F901DC"/>
    <w:rsid w:val="00F90266"/>
    <w:rsid w:val="00F9334D"/>
    <w:rsid w:val="00F93BE5"/>
    <w:rsid w:val="00F93CF1"/>
    <w:rsid w:val="00F949B4"/>
    <w:rsid w:val="00F9618C"/>
    <w:rsid w:val="00F977B3"/>
    <w:rsid w:val="00FA020A"/>
    <w:rsid w:val="00FA0B67"/>
    <w:rsid w:val="00FA1F8E"/>
    <w:rsid w:val="00FA5FE7"/>
    <w:rsid w:val="00FA6A68"/>
    <w:rsid w:val="00FA6CE2"/>
    <w:rsid w:val="00FA6D12"/>
    <w:rsid w:val="00FA6DAD"/>
    <w:rsid w:val="00FA769E"/>
    <w:rsid w:val="00FB0224"/>
    <w:rsid w:val="00FB0AA2"/>
    <w:rsid w:val="00FB102F"/>
    <w:rsid w:val="00FB2C55"/>
    <w:rsid w:val="00FB31FC"/>
    <w:rsid w:val="00FB58EC"/>
    <w:rsid w:val="00FB6DE9"/>
    <w:rsid w:val="00FB7E1A"/>
    <w:rsid w:val="00FC224A"/>
    <w:rsid w:val="00FC2DBE"/>
    <w:rsid w:val="00FC3743"/>
    <w:rsid w:val="00FC443E"/>
    <w:rsid w:val="00FC460B"/>
    <w:rsid w:val="00FC4839"/>
    <w:rsid w:val="00FC670F"/>
    <w:rsid w:val="00FC74B7"/>
    <w:rsid w:val="00FD09C1"/>
    <w:rsid w:val="00FD127F"/>
    <w:rsid w:val="00FD17DC"/>
    <w:rsid w:val="00FD2F10"/>
    <w:rsid w:val="00FD3003"/>
    <w:rsid w:val="00FD3D71"/>
    <w:rsid w:val="00FD483F"/>
    <w:rsid w:val="00FD4A14"/>
    <w:rsid w:val="00FD52D0"/>
    <w:rsid w:val="00FE0385"/>
    <w:rsid w:val="00FE046B"/>
    <w:rsid w:val="00FE1369"/>
    <w:rsid w:val="00FE4614"/>
    <w:rsid w:val="00FE6614"/>
    <w:rsid w:val="00FE6D45"/>
    <w:rsid w:val="00FE71E7"/>
    <w:rsid w:val="00FE7E2A"/>
    <w:rsid w:val="00FF00EC"/>
    <w:rsid w:val="00FF01C3"/>
    <w:rsid w:val="00FF0916"/>
    <w:rsid w:val="00FF2AC3"/>
    <w:rsid w:val="00FF3106"/>
    <w:rsid w:val="00FF5C18"/>
    <w:rsid w:val="00FF67FD"/>
    <w:rsid w:val="00FF7F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7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NormalWeb">
    <w:name w:val="Normal (Web)"/>
    <w:basedOn w:val="Normal"/>
    <w:uiPriority w:val="99"/>
    <w:unhideWhenUsed/>
    <w:rsid w:val="00A257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2574A"/>
    <w:rPr>
      <w:color w:val="0000FF"/>
      <w:u w:val="single"/>
    </w:rPr>
  </w:style>
  <w:style w:type="character" w:styleId="Hipervnculovisitado">
    <w:name w:val="FollowedHyperlink"/>
    <w:basedOn w:val="Fuentedeprrafopredeter"/>
    <w:uiPriority w:val="99"/>
    <w:semiHidden/>
    <w:unhideWhenUsed/>
    <w:rsid w:val="00A2574A"/>
    <w:rPr>
      <w:color w:val="800080"/>
      <w:u w:val="single"/>
    </w:rPr>
  </w:style>
  <w:style w:type="character" w:styleId="Textoennegrita">
    <w:name w:val="Strong"/>
    <w:basedOn w:val="Fuentedeprrafopredeter"/>
    <w:uiPriority w:val="22"/>
    <w:qFormat/>
    <w:rsid w:val="00A2574A"/>
    <w:rPr>
      <w:b/>
      <w:bCs/>
    </w:rPr>
  </w:style>
  <w:style w:type="character" w:customStyle="1" w:styleId="z8sho">
    <w:name w:val="z8sho"/>
    <w:basedOn w:val="Fuentedeprrafopredeter"/>
    <w:rsid w:val="00A2574A"/>
  </w:style>
  <w:style w:type="paragraph" w:styleId="z-Principiodelformulario">
    <w:name w:val="HTML Top of Form"/>
    <w:basedOn w:val="Normal"/>
    <w:next w:val="Normal"/>
    <w:link w:val="z-PrincipiodelformularioCar"/>
    <w:hidden/>
    <w:uiPriority w:val="99"/>
    <w:semiHidden/>
    <w:unhideWhenUsed/>
    <w:rsid w:val="00A2574A"/>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2574A"/>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A2574A"/>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A2574A"/>
    <w:rPr>
      <w:rFonts w:ascii="Arial" w:eastAsia="Times New Roman" w:hAnsi="Arial" w:cs="Arial"/>
      <w:vanish/>
      <w:sz w:val="16"/>
      <w:szCs w:val="16"/>
      <w:lang w:eastAsia="es-ES"/>
    </w:rPr>
  </w:style>
  <w:style w:type="character" w:customStyle="1" w:styleId="msonormal0">
    <w:name w:val="msonormal"/>
    <w:basedOn w:val="Fuentedeprrafopredeter"/>
    <w:rsid w:val="00A2574A"/>
  </w:style>
  <w:style w:type="character" w:styleId="nfasis">
    <w:name w:val="Emphasis"/>
    <w:basedOn w:val="Fuentedeprrafopredeter"/>
    <w:uiPriority w:val="20"/>
    <w:qFormat/>
    <w:rsid w:val="00A2574A"/>
    <w:rPr>
      <w:i/>
      <w:iCs/>
    </w:rPr>
  </w:style>
  <w:style w:type="paragraph" w:styleId="Textodeglobo">
    <w:name w:val="Balloon Text"/>
    <w:basedOn w:val="Normal"/>
    <w:link w:val="TextodegloboCar"/>
    <w:uiPriority w:val="99"/>
    <w:semiHidden/>
    <w:unhideWhenUsed/>
    <w:rsid w:val="00A257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5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331638">
      <w:bodyDiv w:val="1"/>
      <w:marLeft w:val="0"/>
      <w:marRight w:val="0"/>
      <w:marTop w:val="0"/>
      <w:marBottom w:val="0"/>
      <w:divBdr>
        <w:top w:val="none" w:sz="0" w:space="0" w:color="auto"/>
        <w:left w:val="none" w:sz="0" w:space="0" w:color="auto"/>
        <w:bottom w:val="none" w:sz="0" w:space="0" w:color="auto"/>
        <w:right w:val="none" w:sz="0" w:space="0" w:color="auto"/>
      </w:divBdr>
      <w:divsChild>
        <w:div w:id="1924952918">
          <w:marLeft w:val="0"/>
          <w:marRight w:val="0"/>
          <w:marTop w:val="0"/>
          <w:marBottom w:val="0"/>
          <w:divBdr>
            <w:top w:val="none" w:sz="0" w:space="0" w:color="auto"/>
            <w:left w:val="none" w:sz="0" w:space="0" w:color="auto"/>
            <w:bottom w:val="none" w:sz="0" w:space="0" w:color="auto"/>
            <w:right w:val="none" w:sz="0" w:space="0" w:color="auto"/>
          </w:divBdr>
          <w:divsChild>
            <w:div w:id="1086146732">
              <w:marLeft w:val="0"/>
              <w:marRight w:val="0"/>
              <w:marTop w:val="0"/>
              <w:marBottom w:val="0"/>
              <w:divBdr>
                <w:top w:val="none" w:sz="0" w:space="0" w:color="auto"/>
                <w:left w:val="none" w:sz="0" w:space="0" w:color="auto"/>
                <w:bottom w:val="none" w:sz="0" w:space="0" w:color="auto"/>
                <w:right w:val="none" w:sz="0" w:space="0" w:color="auto"/>
              </w:divBdr>
            </w:div>
            <w:div w:id="2075470255">
              <w:marLeft w:val="0"/>
              <w:marRight w:val="0"/>
              <w:marTop w:val="0"/>
              <w:marBottom w:val="0"/>
              <w:divBdr>
                <w:top w:val="none" w:sz="0" w:space="0" w:color="auto"/>
                <w:left w:val="none" w:sz="0" w:space="0" w:color="auto"/>
                <w:bottom w:val="none" w:sz="0" w:space="0" w:color="auto"/>
                <w:right w:val="none" w:sz="0" w:space="0" w:color="auto"/>
              </w:divBdr>
            </w:div>
            <w:div w:id="733358074">
              <w:marLeft w:val="0"/>
              <w:marRight w:val="0"/>
              <w:marTop w:val="0"/>
              <w:marBottom w:val="0"/>
              <w:divBdr>
                <w:top w:val="none" w:sz="0" w:space="0" w:color="auto"/>
                <w:left w:val="none" w:sz="0" w:space="0" w:color="auto"/>
                <w:bottom w:val="none" w:sz="0" w:space="0" w:color="auto"/>
                <w:right w:val="none" w:sz="0" w:space="0" w:color="auto"/>
              </w:divBdr>
            </w:div>
            <w:div w:id="581833649">
              <w:marLeft w:val="0"/>
              <w:marRight w:val="0"/>
              <w:marTop w:val="0"/>
              <w:marBottom w:val="0"/>
              <w:divBdr>
                <w:top w:val="none" w:sz="0" w:space="0" w:color="auto"/>
                <w:left w:val="none" w:sz="0" w:space="0" w:color="auto"/>
                <w:bottom w:val="none" w:sz="0" w:space="0" w:color="auto"/>
                <w:right w:val="none" w:sz="0" w:space="0" w:color="auto"/>
              </w:divBdr>
            </w:div>
            <w:div w:id="234827765">
              <w:marLeft w:val="0"/>
              <w:marRight w:val="0"/>
              <w:marTop w:val="0"/>
              <w:marBottom w:val="0"/>
              <w:divBdr>
                <w:top w:val="none" w:sz="0" w:space="0" w:color="auto"/>
                <w:left w:val="none" w:sz="0" w:space="0" w:color="auto"/>
                <w:bottom w:val="none" w:sz="0" w:space="0" w:color="auto"/>
                <w:right w:val="none" w:sz="0" w:space="0" w:color="auto"/>
              </w:divBdr>
            </w:div>
            <w:div w:id="1613518242">
              <w:marLeft w:val="0"/>
              <w:marRight w:val="0"/>
              <w:marTop w:val="0"/>
              <w:marBottom w:val="0"/>
              <w:divBdr>
                <w:top w:val="none" w:sz="0" w:space="0" w:color="auto"/>
                <w:left w:val="none" w:sz="0" w:space="0" w:color="auto"/>
                <w:bottom w:val="none" w:sz="0" w:space="0" w:color="auto"/>
                <w:right w:val="none" w:sz="0" w:space="0" w:color="auto"/>
              </w:divBdr>
            </w:div>
            <w:div w:id="1032801833">
              <w:marLeft w:val="0"/>
              <w:marRight w:val="0"/>
              <w:marTop w:val="0"/>
              <w:marBottom w:val="0"/>
              <w:divBdr>
                <w:top w:val="none" w:sz="0" w:space="0" w:color="auto"/>
                <w:left w:val="none" w:sz="0" w:space="0" w:color="auto"/>
                <w:bottom w:val="none" w:sz="0" w:space="0" w:color="auto"/>
                <w:right w:val="none" w:sz="0" w:space="0" w:color="auto"/>
              </w:divBdr>
            </w:div>
            <w:div w:id="828133611">
              <w:marLeft w:val="0"/>
              <w:marRight w:val="0"/>
              <w:marTop w:val="0"/>
              <w:marBottom w:val="0"/>
              <w:divBdr>
                <w:top w:val="none" w:sz="0" w:space="0" w:color="auto"/>
                <w:left w:val="none" w:sz="0" w:space="0" w:color="auto"/>
                <w:bottom w:val="none" w:sz="0" w:space="0" w:color="auto"/>
                <w:right w:val="none" w:sz="0" w:space="0" w:color="auto"/>
              </w:divBdr>
            </w:div>
            <w:div w:id="1205756197">
              <w:marLeft w:val="0"/>
              <w:marRight w:val="0"/>
              <w:marTop w:val="0"/>
              <w:marBottom w:val="0"/>
              <w:divBdr>
                <w:top w:val="none" w:sz="0" w:space="0" w:color="auto"/>
                <w:left w:val="none" w:sz="0" w:space="0" w:color="auto"/>
                <w:bottom w:val="none" w:sz="0" w:space="0" w:color="auto"/>
                <w:right w:val="none" w:sz="0" w:space="0" w:color="auto"/>
              </w:divBdr>
            </w:div>
            <w:div w:id="1747335801">
              <w:marLeft w:val="0"/>
              <w:marRight w:val="0"/>
              <w:marTop w:val="0"/>
              <w:marBottom w:val="0"/>
              <w:divBdr>
                <w:top w:val="none" w:sz="0" w:space="0" w:color="auto"/>
                <w:left w:val="none" w:sz="0" w:space="0" w:color="auto"/>
                <w:bottom w:val="none" w:sz="0" w:space="0" w:color="auto"/>
                <w:right w:val="none" w:sz="0" w:space="0" w:color="auto"/>
              </w:divBdr>
            </w:div>
            <w:div w:id="1106077434">
              <w:marLeft w:val="0"/>
              <w:marRight w:val="0"/>
              <w:marTop w:val="0"/>
              <w:marBottom w:val="0"/>
              <w:divBdr>
                <w:top w:val="none" w:sz="0" w:space="0" w:color="auto"/>
                <w:left w:val="none" w:sz="0" w:space="0" w:color="auto"/>
                <w:bottom w:val="none" w:sz="0" w:space="0" w:color="auto"/>
                <w:right w:val="none" w:sz="0" w:space="0" w:color="auto"/>
              </w:divBdr>
            </w:div>
            <w:div w:id="482744070">
              <w:marLeft w:val="0"/>
              <w:marRight w:val="0"/>
              <w:marTop w:val="0"/>
              <w:marBottom w:val="0"/>
              <w:divBdr>
                <w:top w:val="none" w:sz="0" w:space="0" w:color="auto"/>
                <w:left w:val="none" w:sz="0" w:space="0" w:color="auto"/>
                <w:bottom w:val="none" w:sz="0" w:space="0" w:color="auto"/>
                <w:right w:val="none" w:sz="0" w:space="0" w:color="auto"/>
              </w:divBdr>
            </w:div>
            <w:div w:id="1116558183">
              <w:marLeft w:val="0"/>
              <w:marRight w:val="0"/>
              <w:marTop w:val="0"/>
              <w:marBottom w:val="0"/>
              <w:divBdr>
                <w:top w:val="none" w:sz="0" w:space="0" w:color="auto"/>
                <w:left w:val="none" w:sz="0" w:space="0" w:color="auto"/>
                <w:bottom w:val="none" w:sz="0" w:space="0" w:color="auto"/>
                <w:right w:val="none" w:sz="0" w:space="0" w:color="auto"/>
              </w:divBdr>
            </w:div>
            <w:div w:id="1068379424">
              <w:marLeft w:val="0"/>
              <w:marRight w:val="0"/>
              <w:marTop w:val="0"/>
              <w:marBottom w:val="0"/>
              <w:divBdr>
                <w:top w:val="none" w:sz="0" w:space="0" w:color="auto"/>
                <w:left w:val="none" w:sz="0" w:space="0" w:color="auto"/>
                <w:bottom w:val="none" w:sz="0" w:space="0" w:color="auto"/>
                <w:right w:val="none" w:sz="0" w:space="0" w:color="auto"/>
              </w:divBdr>
            </w:div>
            <w:div w:id="61678920">
              <w:marLeft w:val="0"/>
              <w:marRight w:val="0"/>
              <w:marTop w:val="0"/>
              <w:marBottom w:val="0"/>
              <w:divBdr>
                <w:top w:val="none" w:sz="0" w:space="0" w:color="auto"/>
                <w:left w:val="none" w:sz="0" w:space="0" w:color="auto"/>
                <w:bottom w:val="none" w:sz="0" w:space="0" w:color="auto"/>
                <w:right w:val="none" w:sz="0" w:space="0" w:color="auto"/>
              </w:divBdr>
            </w:div>
            <w:div w:id="386034926">
              <w:marLeft w:val="0"/>
              <w:marRight w:val="0"/>
              <w:marTop w:val="0"/>
              <w:marBottom w:val="0"/>
              <w:divBdr>
                <w:top w:val="none" w:sz="0" w:space="0" w:color="auto"/>
                <w:left w:val="none" w:sz="0" w:space="0" w:color="auto"/>
                <w:bottom w:val="none" w:sz="0" w:space="0" w:color="auto"/>
                <w:right w:val="none" w:sz="0" w:space="0" w:color="auto"/>
              </w:divBdr>
            </w:div>
            <w:div w:id="1653754849">
              <w:marLeft w:val="0"/>
              <w:marRight w:val="0"/>
              <w:marTop w:val="0"/>
              <w:marBottom w:val="0"/>
              <w:divBdr>
                <w:top w:val="none" w:sz="0" w:space="0" w:color="auto"/>
                <w:left w:val="none" w:sz="0" w:space="0" w:color="auto"/>
                <w:bottom w:val="none" w:sz="0" w:space="0" w:color="auto"/>
                <w:right w:val="none" w:sz="0" w:space="0" w:color="auto"/>
              </w:divBdr>
            </w:div>
            <w:div w:id="772818329">
              <w:marLeft w:val="0"/>
              <w:marRight w:val="0"/>
              <w:marTop w:val="0"/>
              <w:marBottom w:val="0"/>
              <w:divBdr>
                <w:top w:val="none" w:sz="0" w:space="0" w:color="auto"/>
                <w:left w:val="none" w:sz="0" w:space="0" w:color="auto"/>
                <w:bottom w:val="none" w:sz="0" w:space="0" w:color="auto"/>
                <w:right w:val="none" w:sz="0" w:space="0" w:color="auto"/>
              </w:divBdr>
            </w:div>
            <w:div w:id="1403679839">
              <w:marLeft w:val="0"/>
              <w:marRight w:val="0"/>
              <w:marTop w:val="150"/>
              <w:marBottom w:val="150"/>
              <w:divBdr>
                <w:top w:val="none" w:sz="0" w:space="0" w:color="auto"/>
                <w:left w:val="none" w:sz="0" w:space="0" w:color="auto"/>
                <w:bottom w:val="none" w:sz="0" w:space="0" w:color="auto"/>
                <w:right w:val="none" w:sz="0" w:space="0" w:color="auto"/>
              </w:divBdr>
              <w:divsChild>
                <w:div w:id="275717761">
                  <w:marLeft w:val="0"/>
                  <w:marRight w:val="0"/>
                  <w:marTop w:val="0"/>
                  <w:marBottom w:val="0"/>
                  <w:divBdr>
                    <w:top w:val="none" w:sz="0" w:space="0" w:color="auto"/>
                    <w:left w:val="none" w:sz="0" w:space="0" w:color="auto"/>
                    <w:bottom w:val="none" w:sz="0" w:space="0" w:color="auto"/>
                    <w:right w:val="none" w:sz="0" w:space="0" w:color="auto"/>
                  </w:divBdr>
                </w:div>
              </w:divsChild>
            </w:div>
            <w:div w:id="1357074262">
              <w:marLeft w:val="0"/>
              <w:marRight w:val="0"/>
              <w:marTop w:val="150"/>
              <w:marBottom w:val="150"/>
              <w:divBdr>
                <w:top w:val="none" w:sz="0" w:space="0" w:color="auto"/>
                <w:left w:val="none" w:sz="0" w:space="0" w:color="auto"/>
                <w:bottom w:val="none" w:sz="0" w:space="0" w:color="auto"/>
                <w:right w:val="none" w:sz="0" w:space="0" w:color="auto"/>
              </w:divBdr>
              <w:divsChild>
                <w:div w:id="403351">
                  <w:marLeft w:val="0"/>
                  <w:marRight w:val="0"/>
                  <w:marTop w:val="0"/>
                  <w:marBottom w:val="0"/>
                  <w:divBdr>
                    <w:top w:val="none" w:sz="0" w:space="0" w:color="auto"/>
                    <w:left w:val="none" w:sz="0" w:space="0" w:color="auto"/>
                    <w:bottom w:val="none" w:sz="0" w:space="0" w:color="auto"/>
                    <w:right w:val="none" w:sz="0" w:space="0" w:color="auto"/>
                  </w:divBdr>
                </w:div>
              </w:divsChild>
            </w:div>
            <w:div w:id="1337731868">
              <w:marLeft w:val="0"/>
              <w:marRight w:val="0"/>
              <w:marTop w:val="150"/>
              <w:marBottom w:val="150"/>
              <w:divBdr>
                <w:top w:val="none" w:sz="0" w:space="0" w:color="auto"/>
                <w:left w:val="none" w:sz="0" w:space="0" w:color="auto"/>
                <w:bottom w:val="none" w:sz="0" w:space="0" w:color="auto"/>
                <w:right w:val="none" w:sz="0" w:space="0" w:color="auto"/>
              </w:divBdr>
              <w:divsChild>
                <w:div w:id="6951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289">
          <w:marLeft w:val="0"/>
          <w:marRight w:val="0"/>
          <w:marTop w:val="0"/>
          <w:marBottom w:val="0"/>
          <w:divBdr>
            <w:top w:val="none" w:sz="0" w:space="0" w:color="auto"/>
            <w:left w:val="none" w:sz="0" w:space="0" w:color="auto"/>
            <w:bottom w:val="none" w:sz="0" w:space="0" w:color="auto"/>
            <w:right w:val="none" w:sz="0" w:space="0" w:color="auto"/>
          </w:divBdr>
          <w:divsChild>
            <w:div w:id="895749602">
              <w:marLeft w:val="0"/>
              <w:marRight w:val="0"/>
              <w:marTop w:val="0"/>
              <w:marBottom w:val="0"/>
              <w:divBdr>
                <w:top w:val="none" w:sz="0" w:space="0" w:color="auto"/>
                <w:left w:val="none" w:sz="0" w:space="0" w:color="auto"/>
                <w:bottom w:val="none" w:sz="0" w:space="0" w:color="auto"/>
                <w:right w:val="none" w:sz="0" w:space="0" w:color="auto"/>
              </w:divBdr>
              <w:divsChild>
                <w:div w:id="861435860">
                  <w:marLeft w:val="0"/>
                  <w:marRight w:val="0"/>
                  <w:marTop w:val="0"/>
                  <w:marBottom w:val="0"/>
                  <w:divBdr>
                    <w:top w:val="none" w:sz="0" w:space="0" w:color="auto"/>
                    <w:left w:val="none" w:sz="0" w:space="0" w:color="auto"/>
                    <w:bottom w:val="none" w:sz="0" w:space="0" w:color="auto"/>
                    <w:right w:val="none" w:sz="0" w:space="0" w:color="auto"/>
                  </w:divBdr>
                  <w:divsChild>
                    <w:div w:id="1936278978">
                      <w:marLeft w:val="0"/>
                      <w:marRight w:val="0"/>
                      <w:marTop w:val="0"/>
                      <w:marBottom w:val="0"/>
                      <w:divBdr>
                        <w:top w:val="none" w:sz="0" w:space="0" w:color="auto"/>
                        <w:left w:val="none" w:sz="0" w:space="0" w:color="auto"/>
                        <w:bottom w:val="none" w:sz="0" w:space="0" w:color="auto"/>
                        <w:right w:val="none" w:sz="0" w:space="0" w:color="auto"/>
                      </w:divBdr>
                      <w:divsChild>
                        <w:div w:id="1295603338">
                          <w:marLeft w:val="0"/>
                          <w:marRight w:val="0"/>
                          <w:marTop w:val="0"/>
                          <w:marBottom w:val="0"/>
                          <w:divBdr>
                            <w:top w:val="none" w:sz="0" w:space="0" w:color="auto"/>
                            <w:left w:val="none" w:sz="0" w:space="0" w:color="auto"/>
                            <w:bottom w:val="none" w:sz="0" w:space="0" w:color="auto"/>
                            <w:right w:val="none" w:sz="0" w:space="0" w:color="auto"/>
                          </w:divBdr>
                          <w:divsChild>
                            <w:div w:id="1769736431">
                              <w:marLeft w:val="0"/>
                              <w:marRight w:val="0"/>
                              <w:marTop w:val="0"/>
                              <w:marBottom w:val="0"/>
                              <w:divBdr>
                                <w:top w:val="none" w:sz="0" w:space="0" w:color="auto"/>
                                <w:left w:val="none" w:sz="0" w:space="0" w:color="auto"/>
                                <w:bottom w:val="none" w:sz="0" w:space="0" w:color="auto"/>
                                <w:right w:val="none" w:sz="0" w:space="0" w:color="auto"/>
                              </w:divBdr>
                              <w:divsChild>
                                <w:div w:id="815493916">
                                  <w:marLeft w:val="0"/>
                                  <w:marRight w:val="0"/>
                                  <w:marTop w:val="0"/>
                                  <w:marBottom w:val="0"/>
                                  <w:divBdr>
                                    <w:top w:val="none" w:sz="0" w:space="0" w:color="auto"/>
                                    <w:left w:val="single" w:sz="6" w:space="0" w:color="A7A9AB"/>
                                    <w:bottom w:val="single" w:sz="18" w:space="0" w:color="006699"/>
                                    <w:right w:val="single" w:sz="6" w:space="0" w:color="A7A9AB"/>
                                  </w:divBdr>
                                  <w:divsChild>
                                    <w:div w:id="1184902145">
                                      <w:marLeft w:val="0"/>
                                      <w:marRight w:val="0"/>
                                      <w:marTop w:val="0"/>
                                      <w:marBottom w:val="0"/>
                                      <w:divBdr>
                                        <w:top w:val="none" w:sz="0" w:space="0" w:color="auto"/>
                                        <w:left w:val="none" w:sz="0" w:space="0" w:color="auto"/>
                                        <w:bottom w:val="none" w:sz="0" w:space="0" w:color="auto"/>
                                        <w:right w:val="none" w:sz="0" w:space="0" w:color="auto"/>
                                      </w:divBdr>
                                    </w:div>
                                    <w:div w:id="684021302">
                                      <w:marLeft w:val="0"/>
                                      <w:marRight w:val="0"/>
                                      <w:marTop w:val="0"/>
                                      <w:marBottom w:val="0"/>
                                      <w:divBdr>
                                        <w:top w:val="none" w:sz="0" w:space="0" w:color="auto"/>
                                        <w:left w:val="none" w:sz="0" w:space="0" w:color="auto"/>
                                        <w:bottom w:val="none" w:sz="0" w:space="0" w:color="auto"/>
                                        <w:right w:val="none" w:sz="0" w:space="0" w:color="auto"/>
                                      </w:divBdr>
                                    </w:div>
                                    <w:div w:id="1775518352">
                                      <w:marLeft w:val="0"/>
                                      <w:marRight w:val="0"/>
                                      <w:marTop w:val="0"/>
                                      <w:marBottom w:val="0"/>
                                      <w:divBdr>
                                        <w:top w:val="none" w:sz="0" w:space="0" w:color="auto"/>
                                        <w:left w:val="none" w:sz="0" w:space="0" w:color="auto"/>
                                        <w:bottom w:val="none" w:sz="0" w:space="0" w:color="auto"/>
                                        <w:right w:val="none" w:sz="0" w:space="0" w:color="auto"/>
                                      </w:divBdr>
                                    </w:div>
                                  </w:divsChild>
                                </w:div>
                                <w:div w:id="864946743">
                                  <w:marLeft w:val="0"/>
                                  <w:marRight w:val="0"/>
                                  <w:marTop w:val="0"/>
                                  <w:marBottom w:val="0"/>
                                  <w:divBdr>
                                    <w:top w:val="single" w:sz="6" w:space="0" w:color="9A9A9A"/>
                                    <w:left w:val="single" w:sz="6" w:space="0" w:color="9A9A9A"/>
                                    <w:bottom w:val="none" w:sz="0" w:space="0" w:color="auto"/>
                                    <w:right w:val="single" w:sz="6" w:space="0" w:color="9A9A9A"/>
                                  </w:divBdr>
                                  <w:divsChild>
                                    <w:div w:id="618686216">
                                      <w:marLeft w:val="225"/>
                                      <w:marRight w:val="75"/>
                                      <w:marTop w:val="150"/>
                                      <w:marBottom w:val="150"/>
                                      <w:divBdr>
                                        <w:top w:val="single" w:sz="6" w:space="0" w:color="FFFFFF"/>
                                        <w:left w:val="single" w:sz="6" w:space="0" w:color="FFFFFF"/>
                                        <w:bottom w:val="single" w:sz="6" w:space="0" w:color="FFFFFF"/>
                                        <w:right w:val="single" w:sz="6" w:space="0" w:color="FFFFFF"/>
                                      </w:divBdr>
                                    </w:div>
                                    <w:div w:id="1923055102">
                                      <w:marLeft w:val="0"/>
                                      <w:marRight w:val="0"/>
                                      <w:marTop w:val="75"/>
                                      <w:marBottom w:val="0"/>
                                      <w:divBdr>
                                        <w:top w:val="none" w:sz="0" w:space="0" w:color="auto"/>
                                        <w:left w:val="none" w:sz="0" w:space="0" w:color="auto"/>
                                        <w:bottom w:val="none" w:sz="0" w:space="0" w:color="auto"/>
                                        <w:right w:val="none" w:sz="0" w:space="0" w:color="auto"/>
                                      </w:divBdr>
                                      <w:divsChild>
                                        <w:div w:id="1331059524">
                                          <w:marLeft w:val="0"/>
                                          <w:marRight w:val="0"/>
                                          <w:marTop w:val="0"/>
                                          <w:marBottom w:val="0"/>
                                          <w:divBdr>
                                            <w:top w:val="none" w:sz="0" w:space="0" w:color="auto"/>
                                            <w:left w:val="none" w:sz="0" w:space="0" w:color="auto"/>
                                            <w:bottom w:val="none" w:sz="0" w:space="0" w:color="auto"/>
                                            <w:right w:val="none" w:sz="0" w:space="0" w:color="auto"/>
                                          </w:divBdr>
                                        </w:div>
                                      </w:divsChild>
                                    </w:div>
                                    <w:div w:id="974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47">
          <w:marLeft w:val="0"/>
          <w:marRight w:val="0"/>
          <w:marTop w:val="75"/>
          <w:marBottom w:val="0"/>
          <w:divBdr>
            <w:top w:val="none" w:sz="0" w:space="0" w:color="auto"/>
            <w:left w:val="none" w:sz="0" w:space="0" w:color="auto"/>
            <w:bottom w:val="none" w:sz="0" w:space="0" w:color="auto"/>
            <w:right w:val="none" w:sz="0" w:space="0" w:color="auto"/>
          </w:divBdr>
          <w:divsChild>
            <w:div w:id="173882022">
              <w:marLeft w:val="0"/>
              <w:marRight w:val="0"/>
              <w:marTop w:val="0"/>
              <w:marBottom w:val="0"/>
              <w:divBdr>
                <w:top w:val="none" w:sz="0" w:space="0" w:color="auto"/>
                <w:left w:val="none" w:sz="0" w:space="0" w:color="auto"/>
                <w:bottom w:val="none" w:sz="0" w:space="0" w:color="auto"/>
                <w:right w:val="none" w:sz="0" w:space="0" w:color="auto"/>
              </w:divBdr>
            </w:div>
          </w:divsChild>
        </w:div>
        <w:div w:id="37247746">
          <w:marLeft w:val="0"/>
          <w:marRight w:val="0"/>
          <w:marTop w:val="150"/>
          <w:marBottom w:val="150"/>
          <w:divBdr>
            <w:top w:val="none" w:sz="0" w:space="0" w:color="auto"/>
            <w:left w:val="none" w:sz="0" w:space="0" w:color="auto"/>
            <w:bottom w:val="none" w:sz="0" w:space="0" w:color="auto"/>
            <w:right w:val="none" w:sz="0" w:space="0" w:color="auto"/>
          </w:divBdr>
          <w:divsChild>
            <w:div w:id="97911745">
              <w:marLeft w:val="0"/>
              <w:marRight w:val="0"/>
              <w:marTop w:val="0"/>
              <w:marBottom w:val="0"/>
              <w:divBdr>
                <w:top w:val="none" w:sz="0" w:space="0" w:color="auto"/>
                <w:left w:val="none" w:sz="0" w:space="0" w:color="auto"/>
                <w:bottom w:val="none" w:sz="0" w:space="0" w:color="auto"/>
                <w:right w:val="none" w:sz="0" w:space="0" w:color="auto"/>
              </w:divBdr>
            </w:div>
          </w:divsChild>
        </w:div>
        <w:div w:id="1397238035">
          <w:marLeft w:val="0"/>
          <w:marRight w:val="0"/>
          <w:marTop w:val="150"/>
          <w:marBottom w:val="150"/>
          <w:divBdr>
            <w:top w:val="none" w:sz="0" w:space="0" w:color="auto"/>
            <w:left w:val="none" w:sz="0" w:space="0" w:color="auto"/>
            <w:bottom w:val="none" w:sz="0" w:space="0" w:color="auto"/>
            <w:right w:val="none" w:sz="0" w:space="0" w:color="auto"/>
          </w:divBdr>
          <w:divsChild>
            <w:div w:id="1909726672">
              <w:marLeft w:val="0"/>
              <w:marRight w:val="0"/>
              <w:marTop w:val="0"/>
              <w:marBottom w:val="0"/>
              <w:divBdr>
                <w:top w:val="none" w:sz="0" w:space="0" w:color="auto"/>
                <w:left w:val="none" w:sz="0" w:space="0" w:color="auto"/>
                <w:bottom w:val="none" w:sz="0" w:space="0" w:color="auto"/>
                <w:right w:val="none" w:sz="0" w:space="0" w:color="auto"/>
              </w:divBdr>
            </w:div>
          </w:divsChild>
        </w:div>
        <w:div w:id="1560172721">
          <w:marLeft w:val="0"/>
          <w:marRight w:val="0"/>
          <w:marTop w:val="0"/>
          <w:marBottom w:val="0"/>
          <w:divBdr>
            <w:top w:val="none" w:sz="0" w:space="0" w:color="auto"/>
            <w:left w:val="none" w:sz="0" w:space="0" w:color="auto"/>
            <w:bottom w:val="none" w:sz="0" w:space="0" w:color="auto"/>
            <w:right w:val="none" w:sz="0" w:space="0" w:color="auto"/>
          </w:divBdr>
          <w:divsChild>
            <w:div w:id="1559590339">
              <w:marLeft w:val="0"/>
              <w:marRight w:val="0"/>
              <w:marTop w:val="0"/>
              <w:marBottom w:val="0"/>
              <w:divBdr>
                <w:top w:val="none" w:sz="0" w:space="0" w:color="auto"/>
                <w:left w:val="none" w:sz="0" w:space="0" w:color="auto"/>
                <w:bottom w:val="none" w:sz="0" w:space="0" w:color="auto"/>
                <w:right w:val="none" w:sz="0" w:space="0" w:color="auto"/>
              </w:divBdr>
            </w:div>
          </w:divsChild>
        </w:div>
        <w:div w:id="2098398437">
          <w:marLeft w:val="0"/>
          <w:marRight w:val="0"/>
          <w:marTop w:val="75"/>
          <w:marBottom w:val="0"/>
          <w:divBdr>
            <w:top w:val="none" w:sz="0" w:space="0" w:color="auto"/>
            <w:left w:val="none" w:sz="0" w:space="0" w:color="auto"/>
            <w:bottom w:val="none" w:sz="0" w:space="0" w:color="auto"/>
            <w:right w:val="none" w:sz="0" w:space="0" w:color="auto"/>
          </w:divBdr>
          <w:divsChild>
            <w:div w:id="398284616">
              <w:marLeft w:val="0"/>
              <w:marRight w:val="0"/>
              <w:marTop w:val="0"/>
              <w:marBottom w:val="0"/>
              <w:divBdr>
                <w:top w:val="none" w:sz="0" w:space="0" w:color="auto"/>
                <w:left w:val="none" w:sz="0" w:space="0" w:color="auto"/>
                <w:bottom w:val="none" w:sz="0" w:space="0" w:color="auto"/>
                <w:right w:val="none" w:sz="0" w:space="0" w:color="auto"/>
              </w:divBdr>
            </w:div>
          </w:divsChild>
        </w:div>
        <w:div w:id="1157695413">
          <w:marLeft w:val="0"/>
          <w:marRight w:val="0"/>
          <w:marTop w:val="150"/>
          <w:marBottom w:val="150"/>
          <w:divBdr>
            <w:top w:val="none" w:sz="0" w:space="0" w:color="auto"/>
            <w:left w:val="none" w:sz="0" w:space="0" w:color="auto"/>
            <w:bottom w:val="none" w:sz="0" w:space="0" w:color="auto"/>
            <w:right w:val="none" w:sz="0" w:space="0" w:color="auto"/>
          </w:divBdr>
          <w:divsChild>
            <w:div w:id="1575434316">
              <w:marLeft w:val="0"/>
              <w:marRight w:val="0"/>
              <w:marTop w:val="0"/>
              <w:marBottom w:val="0"/>
              <w:divBdr>
                <w:top w:val="none" w:sz="0" w:space="0" w:color="auto"/>
                <w:left w:val="none" w:sz="0" w:space="0" w:color="auto"/>
                <w:bottom w:val="none" w:sz="0" w:space="0" w:color="auto"/>
                <w:right w:val="none" w:sz="0" w:space="0" w:color="auto"/>
              </w:divBdr>
            </w:div>
          </w:divsChild>
        </w:div>
        <w:div w:id="574509187">
          <w:marLeft w:val="0"/>
          <w:marRight w:val="0"/>
          <w:marTop w:val="0"/>
          <w:marBottom w:val="0"/>
          <w:divBdr>
            <w:top w:val="none" w:sz="0" w:space="0" w:color="auto"/>
            <w:left w:val="none" w:sz="0" w:space="0" w:color="auto"/>
            <w:bottom w:val="none" w:sz="0" w:space="0" w:color="auto"/>
            <w:right w:val="none" w:sz="0" w:space="0" w:color="auto"/>
          </w:divBdr>
          <w:divsChild>
            <w:div w:id="1147935954">
              <w:marLeft w:val="0"/>
              <w:marRight w:val="0"/>
              <w:marTop w:val="0"/>
              <w:marBottom w:val="0"/>
              <w:divBdr>
                <w:top w:val="none" w:sz="0" w:space="0" w:color="auto"/>
                <w:left w:val="none" w:sz="0" w:space="0" w:color="auto"/>
                <w:bottom w:val="none" w:sz="0" w:space="0" w:color="auto"/>
                <w:right w:val="none" w:sz="0" w:space="0" w:color="auto"/>
              </w:divBdr>
            </w:div>
          </w:divsChild>
        </w:div>
        <w:div w:id="1471706919">
          <w:marLeft w:val="0"/>
          <w:marRight w:val="0"/>
          <w:marTop w:val="75"/>
          <w:marBottom w:val="0"/>
          <w:divBdr>
            <w:top w:val="none" w:sz="0" w:space="0" w:color="auto"/>
            <w:left w:val="none" w:sz="0" w:space="0" w:color="auto"/>
            <w:bottom w:val="none" w:sz="0" w:space="0" w:color="auto"/>
            <w:right w:val="none" w:sz="0" w:space="0" w:color="auto"/>
          </w:divBdr>
          <w:divsChild>
            <w:div w:id="1633245729">
              <w:marLeft w:val="0"/>
              <w:marRight w:val="0"/>
              <w:marTop w:val="0"/>
              <w:marBottom w:val="0"/>
              <w:divBdr>
                <w:top w:val="none" w:sz="0" w:space="0" w:color="auto"/>
                <w:left w:val="none" w:sz="0" w:space="0" w:color="auto"/>
                <w:bottom w:val="none" w:sz="0" w:space="0" w:color="auto"/>
                <w:right w:val="none" w:sz="0" w:space="0" w:color="auto"/>
              </w:divBdr>
            </w:div>
          </w:divsChild>
        </w:div>
        <w:div w:id="2064517524">
          <w:marLeft w:val="0"/>
          <w:marRight w:val="0"/>
          <w:marTop w:val="0"/>
          <w:marBottom w:val="0"/>
          <w:divBdr>
            <w:top w:val="none" w:sz="0" w:space="0" w:color="auto"/>
            <w:left w:val="none" w:sz="0" w:space="0" w:color="auto"/>
            <w:bottom w:val="none" w:sz="0" w:space="0" w:color="auto"/>
            <w:right w:val="none" w:sz="0" w:space="0" w:color="auto"/>
          </w:divBdr>
          <w:divsChild>
            <w:div w:id="7389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uladeeconomia.com/micro-material2.htm" TargetMode="External"/><Relationship Id="rId13" Type="http://schemas.openxmlformats.org/officeDocument/2006/relationships/hyperlink" Target="http://www.auladeeconomia.com/micro-material2.htm" TargetMode="External"/><Relationship Id="rId18" Type="http://schemas.openxmlformats.org/officeDocument/2006/relationships/control" Target="activeX/activeX1.xml"/><Relationship Id="rId26" Type="http://schemas.openxmlformats.org/officeDocument/2006/relationships/image" Target="media/image6.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wmf"/><Relationship Id="rId34" Type="http://schemas.openxmlformats.org/officeDocument/2006/relationships/image" Target="media/image12.gif"/><Relationship Id="rId7" Type="http://schemas.openxmlformats.org/officeDocument/2006/relationships/hyperlink" Target="http://www.auladeeconomia.com/micro-material2.htm" TargetMode="External"/><Relationship Id="rId12" Type="http://schemas.openxmlformats.org/officeDocument/2006/relationships/hyperlink" Target="http://www.auladeeconomia.com/micro-material2.htm" TargetMode="External"/><Relationship Id="rId17" Type="http://schemas.openxmlformats.org/officeDocument/2006/relationships/image" Target="media/image1.wmf"/><Relationship Id="rId25" Type="http://schemas.openxmlformats.org/officeDocument/2006/relationships/image" Target="media/image5.jpeg"/><Relationship Id="rId33" Type="http://schemas.openxmlformats.org/officeDocument/2006/relationships/control" Target="activeX/activeX6.xm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auladeeconomia.com/micro-material2.htm" TargetMode="External"/><Relationship Id="rId20" Type="http://schemas.openxmlformats.org/officeDocument/2006/relationships/control" Target="activeX/activeX2.xm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auladeeconomia.com/micro-material2.htm" TargetMode="External"/><Relationship Id="rId11" Type="http://schemas.openxmlformats.org/officeDocument/2006/relationships/hyperlink" Target="http://www.auladeeconomia.com/micro-material2.htm" TargetMode="External"/><Relationship Id="rId24" Type="http://schemas.openxmlformats.org/officeDocument/2006/relationships/control" Target="activeX/activeX4.xml"/><Relationship Id="rId32" Type="http://schemas.openxmlformats.org/officeDocument/2006/relationships/image" Target="media/image11.wmf"/><Relationship Id="rId37" Type="http://schemas.openxmlformats.org/officeDocument/2006/relationships/image" Target="media/image14.gif"/><Relationship Id="rId40" Type="http://schemas.openxmlformats.org/officeDocument/2006/relationships/theme" Target="theme/theme1.xml"/><Relationship Id="rId5" Type="http://schemas.openxmlformats.org/officeDocument/2006/relationships/hyperlink" Target="http://www.auladeeconomia.com/micro-material2.htm" TargetMode="External"/><Relationship Id="rId15" Type="http://schemas.openxmlformats.org/officeDocument/2006/relationships/hyperlink" Target="http://www.auladeeconomia.com/micro-material2.htm" TargetMode="External"/><Relationship Id="rId23" Type="http://schemas.openxmlformats.org/officeDocument/2006/relationships/image" Target="media/image4.wmf"/><Relationship Id="rId28" Type="http://schemas.openxmlformats.org/officeDocument/2006/relationships/control" Target="activeX/activeX5.xml"/><Relationship Id="rId36" Type="http://schemas.openxmlformats.org/officeDocument/2006/relationships/control" Target="activeX/activeX7.xml"/><Relationship Id="rId10" Type="http://schemas.openxmlformats.org/officeDocument/2006/relationships/hyperlink" Target="http://www.auladeeconomia.com/micro-material2.htm" TargetMode="External"/><Relationship Id="rId19" Type="http://schemas.openxmlformats.org/officeDocument/2006/relationships/image" Target="media/image2.wmf"/><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auladeeconomia.com/micro-material2.htm" TargetMode="External"/><Relationship Id="rId14" Type="http://schemas.openxmlformats.org/officeDocument/2006/relationships/hyperlink" Target="http://www.auladeeconomia.com/micro-material2.htm" TargetMode="External"/><Relationship Id="rId22" Type="http://schemas.openxmlformats.org/officeDocument/2006/relationships/control" Target="activeX/activeX3.xml"/><Relationship Id="rId27" Type="http://schemas.openxmlformats.org/officeDocument/2006/relationships/image" Target="media/image7.wmf"/><Relationship Id="rId30" Type="http://schemas.openxmlformats.org/officeDocument/2006/relationships/image" Target="media/image9.jpeg"/><Relationship Id="rId35" Type="http://schemas.openxmlformats.org/officeDocument/2006/relationships/image" Target="media/image1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1881</Words>
  <Characters>10348</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2014-04-15T02:36:00Z</dcterms:created>
  <dcterms:modified xsi:type="dcterms:W3CDTF">2014-04-16T12:02:00Z</dcterms:modified>
</cp:coreProperties>
</file>